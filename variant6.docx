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AB82C" w14:textId="77777777" w:rsidR="005A69F6" w:rsidRDefault="00594C61">
      <w:pPr>
        <w:jc w:val="center"/>
      </w:pPr>
      <w:r>
        <w:rPr>
          <w:rFonts w:ascii="Georgia" w:hAnsi="Georgia" w:cs="Georgia"/>
          <w:color w:val="000000"/>
          <w:sz w:val="28"/>
        </w:rPr>
        <w:t>ПРОБУЖДЕНИЕ СВОЕЙ ВНУТРЕННЕЙ СИЛЫ</w:t>
      </w:r>
    </w:p>
    <w:p w14:paraId="355854C4" w14:textId="77777777" w:rsidR="005A69F6" w:rsidRDefault="00594C61">
      <w:pPr>
        <w:jc w:val="center"/>
      </w:pPr>
      <w:r>
        <w:rPr>
          <w:rFonts w:ascii="Georgia" w:hAnsi="Georgia" w:cs="Georgia"/>
          <w:color w:val="000000"/>
          <w:sz w:val="28"/>
        </w:rPr>
        <w:t>Откройте источник жизни внутри себя!</w:t>
      </w:r>
    </w:p>
    <w:p w14:paraId="18B8A272" w14:textId="77777777" w:rsidR="005A69F6" w:rsidRDefault="005A69F6">
      <w:pPr>
        <w:jc w:val="center"/>
      </w:pPr>
    </w:p>
    <w:p w14:paraId="7E3CAE93" w14:textId="77777777" w:rsidR="005A69F6" w:rsidRDefault="00594C61">
      <w:pPr>
        <w:jc w:val="both"/>
      </w:pPr>
      <w:r>
        <w:rPr>
          <w:rFonts w:ascii="Georgia" w:hAnsi="Georgia" w:cs="Georgia"/>
          <w:b/>
          <w:color w:val="000000"/>
          <w:sz w:val="28"/>
        </w:rPr>
        <w:t xml:space="preserve">Уникальный живой тренинг «Пробуждение силы» для тех, кто хочет найти свою внутреннюю силу и использовать ее по максимуму. </w:t>
      </w:r>
    </w:p>
    <w:p w14:paraId="79024252" w14:textId="77777777" w:rsidR="005A69F6" w:rsidRDefault="00594C61">
      <w:pPr>
        <w:jc w:val="both"/>
      </w:pPr>
      <w:r>
        <w:rPr>
          <w:rFonts w:ascii="Georgia" w:hAnsi="Georgia" w:cs="Georgia"/>
          <w:b/>
          <w:color w:val="000000"/>
          <w:sz w:val="28"/>
        </w:rPr>
        <w:t xml:space="preserve">Совершенно новая программа, проверенные практические методы, позволяющие обнаружить свои скрытые ресурсы для того, чтобы </w:t>
      </w:r>
      <w:r w:rsidR="006D7731">
        <w:rPr>
          <w:rFonts w:ascii="Georgia" w:hAnsi="Georgia" w:cs="Georgia"/>
          <w:b/>
          <w:color w:val="000000"/>
          <w:sz w:val="28"/>
        </w:rPr>
        <w:t xml:space="preserve">БЫТЬ СПОСОБНЫМ </w:t>
      </w:r>
      <w:r>
        <w:rPr>
          <w:rFonts w:ascii="Georgia" w:hAnsi="Georgia" w:cs="Georgia"/>
          <w:b/>
          <w:color w:val="000000"/>
          <w:sz w:val="28"/>
        </w:rPr>
        <w:t>ДЕЛАТЬ ТО, ЧТО ВЫ ХОТИТЕ.</w:t>
      </w:r>
    </w:p>
    <w:p w14:paraId="66B74CFB" w14:textId="77777777" w:rsidR="005A69F6" w:rsidRDefault="005A69F6">
      <w:pPr>
        <w:jc w:val="both"/>
      </w:pPr>
    </w:p>
    <w:p w14:paraId="21112981" w14:textId="77777777" w:rsidR="005A69F6" w:rsidRDefault="00594C61">
      <w:pPr>
        <w:jc w:val="both"/>
      </w:pPr>
      <w:r>
        <w:rPr>
          <w:rFonts w:ascii="Georgia" w:hAnsi="Georgia" w:cs="Georgia"/>
          <w:color w:val="000000"/>
          <w:sz w:val="24"/>
        </w:rPr>
        <w:t>Тренинг проходит в Санкт-Петербурге с 8 сентября 2017 года</w:t>
      </w:r>
    </w:p>
    <w:p w14:paraId="2A71F80E" w14:textId="77777777" w:rsidR="005A69F6" w:rsidRDefault="00594C61">
      <w:pPr>
        <w:jc w:val="both"/>
      </w:pPr>
      <w:r>
        <w:rPr>
          <w:rFonts w:ascii="Georgia" w:hAnsi="Georgia" w:cs="Georgia"/>
          <w:color w:val="000000"/>
          <w:sz w:val="24"/>
        </w:rPr>
        <w:t>*</w:t>
      </w:r>
      <w:r>
        <w:rPr>
          <w:rFonts w:ascii="Georgia" w:hAnsi="Georgia" w:cs="Georgia"/>
          <w:i/>
          <w:color w:val="000000"/>
          <w:sz w:val="24"/>
        </w:rPr>
        <w:t>Длительность зависит от выбранного пакета</w:t>
      </w:r>
    </w:p>
    <w:p w14:paraId="714601C8" w14:textId="77777777" w:rsidR="005A69F6" w:rsidRDefault="00594C61">
      <w:pPr>
        <w:jc w:val="both"/>
      </w:pPr>
      <w:r>
        <w:rPr>
          <w:rFonts w:ascii="Georgia" w:hAnsi="Georgia" w:cs="Georgia"/>
          <w:b/>
          <w:color w:val="000000"/>
          <w:sz w:val="28"/>
        </w:rPr>
        <w:t>Кнопка: ХОЧУ ПРОБУДИТЬ СВОЮ СИЛУ</w:t>
      </w:r>
    </w:p>
    <w:p w14:paraId="25BF478D" w14:textId="77777777" w:rsidR="005A69F6" w:rsidRDefault="005A69F6">
      <w:pPr>
        <w:jc w:val="both"/>
      </w:pPr>
    </w:p>
    <w:p w14:paraId="20837285" w14:textId="77777777" w:rsidR="00DB77F7" w:rsidRDefault="00DB77F7">
      <w:pPr>
        <w:rPr>
          <w:rFonts w:ascii="Georgia" w:hAnsi="Georgia" w:cs="Georgia"/>
          <w:b/>
          <w:color w:val="000000"/>
          <w:sz w:val="28"/>
        </w:rPr>
      </w:pPr>
      <w:r>
        <w:rPr>
          <w:rFonts w:ascii="Georgia" w:hAnsi="Georgia" w:cs="Georgia"/>
          <w:b/>
          <w:color w:val="000000"/>
          <w:sz w:val="28"/>
        </w:rPr>
        <w:br w:type="page"/>
      </w:r>
    </w:p>
    <w:p w14:paraId="3628A34C" w14:textId="3D4BD050" w:rsidR="005A69F6" w:rsidRDefault="00594C61">
      <w:pPr>
        <w:jc w:val="both"/>
      </w:pPr>
      <w:r>
        <w:rPr>
          <w:rFonts w:ascii="Georgia" w:hAnsi="Georgia" w:cs="Georgia"/>
          <w:b/>
          <w:color w:val="000000"/>
          <w:sz w:val="28"/>
        </w:rPr>
        <w:lastRenderedPageBreak/>
        <w:t>Этот практический тренинг для Вас, если:</w:t>
      </w:r>
    </w:p>
    <w:p w14:paraId="500D617E" w14:textId="77777777" w:rsidR="005A69F6" w:rsidRDefault="00594C61">
      <w:pPr>
        <w:spacing w:before="100" w:after="100"/>
        <w:ind w:left="720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Вы устали искать энергию вовне. Вы просто не знали, что Ваша энергия всегда с Вами.</w:t>
      </w:r>
    </w:p>
    <w:p w14:paraId="2C61F22C" w14:textId="77777777" w:rsidR="005A69F6" w:rsidRDefault="00594C61">
      <w:pPr>
        <w:spacing w:before="100" w:after="100"/>
        <w:ind w:left="720"/>
        <w:jc w:val="both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Иногда Вы ощущаете прилив сил, которых хватает на выполнение важных дел. Но потом происходит мучительный спад, апатия, хочется все бросить.</w:t>
      </w:r>
    </w:p>
    <w:p w14:paraId="44943BD4" w14:textId="77777777" w:rsidR="005A69F6" w:rsidRDefault="00594C61">
      <w:pPr>
        <w:spacing w:before="100" w:after="100"/>
        <w:ind w:left="720"/>
        <w:jc w:val="both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Вы постоянно ощущаете нехватку энергии.</w:t>
      </w:r>
    </w:p>
    <w:p w14:paraId="05C8168D" w14:textId="77777777" w:rsidR="005A69F6" w:rsidRDefault="00594C61">
      <w:pPr>
        <w:spacing w:before="100" w:after="100"/>
        <w:ind w:left="720"/>
        <w:jc w:val="both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 xml:space="preserve">Вы чувствуете эмоциональную нестабильность, Вас словно носит по волнам. В таком состоянии сложно принимать серьезные решения и двигаться вперед. </w:t>
      </w:r>
    </w:p>
    <w:p w14:paraId="6815CD3A" w14:textId="77777777" w:rsidR="005A69F6" w:rsidRDefault="00594C61">
      <w:pPr>
        <w:spacing w:before="100" w:after="100"/>
        <w:ind w:left="720"/>
        <w:jc w:val="both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Вы будто ходите по кругу год за годом, ситуация существенно не меняется, вам очень хочется</w:t>
      </w:r>
      <w:r w:rsidR="006D7731">
        <w:rPr>
          <w:rFonts w:ascii="Times New Roman" w:hAnsi="Times New Roman" w:cs="Times New Roman"/>
          <w:color w:val="000000"/>
          <w:sz w:val="24"/>
        </w:rPr>
        <w:t>, вы знаете, что делать</w:t>
      </w:r>
      <w:r>
        <w:rPr>
          <w:rFonts w:ascii="Times New Roman" w:hAnsi="Times New Roman" w:cs="Times New Roman"/>
          <w:color w:val="000000"/>
          <w:sz w:val="24"/>
        </w:rPr>
        <w:t>, но не хватает сил что-то изменить.</w:t>
      </w:r>
    </w:p>
    <w:p w14:paraId="276F1824" w14:textId="77777777" w:rsidR="005A69F6" w:rsidRDefault="00594C61">
      <w:pPr>
        <w:spacing w:before="100" w:after="100"/>
        <w:ind w:left="720"/>
      </w:pPr>
      <w:r>
        <w:rPr>
          <w:rFonts w:ascii="Times New Roman" w:hAnsi="Times New Roman" w:cs="Times New Roman"/>
          <w:color w:val="000000"/>
          <w:sz w:val="24"/>
        </w:rPr>
        <w:br/>
      </w:r>
    </w:p>
    <w:p w14:paraId="6BFDF065" w14:textId="77777777" w:rsidR="005A69F6" w:rsidRDefault="00594C61">
      <w:pPr>
        <w:jc w:val="both"/>
      </w:pPr>
      <w:r>
        <w:rPr>
          <w:rFonts w:ascii="Georgia" w:hAnsi="Georgia" w:cs="Georgia"/>
          <w:b/>
          <w:color w:val="000000"/>
          <w:sz w:val="32"/>
        </w:rPr>
        <w:t>Хватит откладывать решение проблемы на завтра! Жизнь проходит!</w:t>
      </w:r>
    </w:p>
    <w:p w14:paraId="07FC524C" w14:textId="77777777" w:rsidR="005A69F6" w:rsidRDefault="00594C61">
      <w:pPr>
        <w:jc w:val="both"/>
      </w:pPr>
      <w:r>
        <w:rPr>
          <w:rFonts w:ascii="Georgia" w:hAnsi="Georgia" w:cs="Georgia"/>
          <w:b/>
          <w:color w:val="000000"/>
          <w:sz w:val="32"/>
        </w:rPr>
        <w:t>Новый способ совершить прорыв – перейти от теории к практике,  применить уникальные инструменты и прокачать свою внутреннюю силу.</w:t>
      </w:r>
    </w:p>
    <w:p w14:paraId="75EDEDF8" w14:textId="77777777" w:rsidR="005A69F6" w:rsidRDefault="00594C61">
      <w:pPr>
        <w:jc w:val="both"/>
      </w:pPr>
      <w:r>
        <w:rPr>
          <w:rFonts w:ascii="Georgia" w:hAnsi="Georgia" w:cs="Georgia"/>
          <w:b/>
          <w:color w:val="000000"/>
          <w:sz w:val="28"/>
        </w:rPr>
        <w:t>Кнопка: Я ХОЧУ ПРОКАЧАТЬ СИЛУ</w:t>
      </w:r>
    </w:p>
    <w:p w14:paraId="43CF446C" w14:textId="77777777" w:rsidR="005A69F6" w:rsidRDefault="005A69F6">
      <w:pPr>
        <w:jc w:val="both"/>
      </w:pPr>
    </w:p>
    <w:p w14:paraId="0180AA7F" w14:textId="77777777" w:rsidR="005A69F6" w:rsidRDefault="005A69F6">
      <w:pPr>
        <w:jc w:val="both"/>
      </w:pPr>
    </w:p>
    <w:p w14:paraId="6DF4004C" w14:textId="77777777" w:rsidR="00DB77F7" w:rsidRDefault="00DB77F7">
      <w:pPr>
        <w:rPr>
          <w:rFonts w:ascii="Georgia" w:hAnsi="Georgia" w:cs="Georgia"/>
          <w:b/>
          <w:color w:val="000000"/>
          <w:sz w:val="32"/>
        </w:rPr>
      </w:pPr>
      <w:r>
        <w:rPr>
          <w:rFonts w:ascii="Georgia" w:hAnsi="Georgia" w:cs="Georgia"/>
          <w:b/>
          <w:color w:val="000000"/>
          <w:sz w:val="32"/>
        </w:rPr>
        <w:br w:type="page"/>
      </w:r>
    </w:p>
    <w:p w14:paraId="401973A6" w14:textId="6DCD098B" w:rsidR="005A69F6" w:rsidRDefault="00594C61">
      <w:pPr>
        <w:jc w:val="both"/>
      </w:pPr>
      <w:r>
        <w:rPr>
          <w:rFonts w:ascii="Georgia" w:hAnsi="Georgia" w:cs="Georgia"/>
          <w:b/>
          <w:color w:val="000000"/>
          <w:sz w:val="32"/>
        </w:rPr>
        <w:lastRenderedPageBreak/>
        <w:t xml:space="preserve">Новая практическая программа от Вячеслава </w:t>
      </w:r>
      <w:proofErr w:type="spellStart"/>
      <w:r>
        <w:rPr>
          <w:rFonts w:ascii="Georgia" w:hAnsi="Georgia" w:cs="Georgia"/>
          <w:b/>
          <w:color w:val="000000"/>
          <w:sz w:val="32"/>
        </w:rPr>
        <w:t>Юнева</w:t>
      </w:r>
      <w:proofErr w:type="spellEnd"/>
      <w:r>
        <w:rPr>
          <w:rFonts w:ascii="Georgia" w:hAnsi="Georgia" w:cs="Georgia"/>
          <w:b/>
          <w:color w:val="000000"/>
          <w:sz w:val="32"/>
        </w:rPr>
        <w:t xml:space="preserve"> поможет Вам:</w:t>
      </w:r>
    </w:p>
    <w:p w14:paraId="2B7672E9" w14:textId="77777777" w:rsidR="005A69F6" w:rsidRDefault="00594C61">
      <w:pPr>
        <w:spacing w:before="100" w:after="100"/>
        <w:ind w:left="720"/>
        <w:jc w:val="both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 xml:space="preserve">Осознать свою </w:t>
      </w:r>
      <w:r>
        <w:rPr>
          <w:rFonts w:ascii="Times New Roman" w:hAnsi="Times New Roman" w:cs="Times New Roman"/>
          <w:b/>
          <w:color w:val="000000"/>
          <w:sz w:val="24"/>
        </w:rPr>
        <w:t>истинную природу</w:t>
      </w:r>
    </w:p>
    <w:p w14:paraId="7A231E25" w14:textId="77777777" w:rsidR="005A69F6" w:rsidRDefault="00594C61">
      <w:pPr>
        <w:spacing w:before="100" w:after="100"/>
        <w:ind w:left="720"/>
        <w:jc w:val="both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 xml:space="preserve">Определить текущее </w:t>
      </w:r>
      <w:r>
        <w:rPr>
          <w:rFonts w:ascii="Times New Roman" w:hAnsi="Times New Roman" w:cs="Times New Roman"/>
          <w:b/>
          <w:color w:val="000000"/>
          <w:sz w:val="24"/>
        </w:rPr>
        <w:t>состояние Вашей энергетики</w:t>
      </w:r>
    </w:p>
    <w:p w14:paraId="304878EA" w14:textId="77777777" w:rsidR="005A69F6" w:rsidRDefault="00594C61">
      <w:pPr>
        <w:spacing w:before="100" w:after="100"/>
        <w:ind w:left="720"/>
        <w:jc w:val="both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 xml:space="preserve">Раскрыть свой </w:t>
      </w:r>
      <w:r>
        <w:rPr>
          <w:rFonts w:ascii="Times New Roman" w:hAnsi="Times New Roman" w:cs="Times New Roman"/>
          <w:b/>
          <w:color w:val="000000"/>
          <w:sz w:val="24"/>
        </w:rPr>
        <w:t>глубинный потенциал силы</w:t>
      </w:r>
    </w:p>
    <w:p w14:paraId="67536C11" w14:textId="77777777" w:rsidR="005A69F6" w:rsidRDefault="00594C61">
      <w:pPr>
        <w:spacing w:before="100" w:after="100"/>
        <w:ind w:left="720"/>
        <w:jc w:val="both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 xml:space="preserve">Позволить </w:t>
      </w:r>
      <w:r>
        <w:rPr>
          <w:rFonts w:ascii="Times New Roman" w:hAnsi="Times New Roman" w:cs="Times New Roman"/>
          <w:b/>
          <w:color w:val="000000"/>
          <w:sz w:val="24"/>
        </w:rPr>
        <w:t>своим ресурсам работать</w:t>
      </w:r>
      <w:r>
        <w:rPr>
          <w:rFonts w:ascii="Times New Roman" w:hAnsi="Times New Roman" w:cs="Times New Roman"/>
          <w:color w:val="000000"/>
          <w:sz w:val="24"/>
        </w:rPr>
        <w:t xml:space="preserve"> на 100%</w:t>
      </w:r>
    </w:p>
    <w:p w14:paraId="0665B7D3" w14:textId="77777777" w:rsidR="005A69F6" w:rsidRDefault="00594C61">
      <w:pPr>
        <w:spacing w:before="100" w:after="100"/>
        <w:ind w:left="720"/>
        <w:jc w:val="both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 xml:space="preserve">Ощутить себя в </w:t>
      </w:r>
      <w:r>
        <w:rPr>
          <w:rFonts w:ascii="Times New Roman" w:hAnsi="Times New Roman" w:cs="Times New Roman"/>
          <w:b/>
          <w:color w:val="000000"/>
          <w:sz w:val="24"/>
        </w:rPr>
        <w:t>состоянии управления своей жизнью</w:t>
      </w:r>
      <w:r>
        <w:rPr>
          <w:rFonts w:ascii="Times New Roman" w:hAnsi="Times New Roman" w:cs="Times New Roman"/>
          <w:color w:val="000000"/>
          <w:sz w:val="24"/>
        </w:rPr>
        <w:t>!</w:t>
      </w:r>
    </w:p>
    <w:p w14:paraId="0749BF7F" w14:textId="77777777" w:rsidR="005A69F6" w:rsidRDefault="00594C61">
      <w:pPr>
        <w:spacing w:before="100" w:after="100"/>
      </w:pPr>
      <w:r>
        <w:rPr>
          <w:rFonts w:ascii="Times New Roman" w:hAnsi="Times New Roman" w:cs="Times New Roman"/>
          <w:b/>
          <w:color w:val="000000"/>
          <w:sz w:val="32"/>
        </w:rPr>
        <w:t>Активируйте свою внутреннюю Силу и сможете уверенно заявить – «Я - не пешка, Я</w:t>
      </w:r>
      <w:r w:rsidR="006D7731">
        <w:rPr>
          <w:rFonts w:ascii="Times New Roman" w:hAnsi="Times New Roman" w:cs="Times New Roman"/>
          <w:b/>
          <w:color w:val="000000"/>
          <w:sz w:val="32"/>
        </w:rPr>
        <w:t>–</w:t>
      </w:r>
      <w:r>
        <w:rPr>
          <w:rFonts w:ascii="Times New Roman" w:hAnsi="Times New Roman" w:cs="Times New Roman"/>
          <w:b/>
          <w:color w:val="000000"/>
          <w:sz w:val="32"/>
        </w:rPr>
        <w:t xml:space="preserve"> Король</w:t>
      </w:r>
      <w:r w:rsidR="006D7731">
        <w:rPr>
          <w:rFonts w:ascii="Times New Roman" w:hAnsi="Times New Roman" w:cs="Times New Roman"/>
          <w:b/>
          <w:color w:val="000000"/>
          <w:sz w:val="32"/>
        </w:rPr>
        <w:t xml:space="preserve"> своей жизни</w:t>
      </w:r>
      <w:r>
        <w:rPr>
          <w:rFonts w:ascii="Times New Roman" w:hAnsi="Times New Roman" w:cs="Times New Roman"/>
          <w:b/>
          <w:color w:val="000000"/>
          <w:sz w:val="32"/>
        </w:rPr>
        <w:t>!</w:t>
      </w:r>
      <w:r w:rsidR="006D7731">
        <w:rPr>
          <w:rFonts w:ascii="Times New Roman" w:hAnsi="Times New Roman" w:cs="Times New Roman"/>
          <w:b/>
          <w:color w:val="000000"/>
          <w:sz w:val="32"/>
        </w:rPr>
        <w:t>»</w:t>
      </w:r>
      <w:r>
        <w:rPr>
          <w:rFonts w:ascii="Times New Roman" w:hAnsi="Times New Roman" w:cs="Times New Roman"/>
          <w:b/>
          <w:color w:val="000000"/>
          <w:sz w:val="32"/>
        </w:rPr>
        <w:br/>
      </w:r>
    </w:p>
    <w:p w14:paraId="05C4A890" w14:textId="77777777" w:rsidR="00DB77F7" w:rsidRDefault="00DB77F7">
      <w:pPr>
        <w:rPr>
          <w:rFonts w:ascii="Georgia" w:hAnsi="Georgia" w:cs="Georgia"/>
          <w:b/>
          <w:color w:val="000000"/>
          <w:sz w:val="28"/>
        </w:rPr>
      </w:pPr>
      <w:r>
        <w:rPr>
          <w:rFonts w:ascii="Georgia" w:hAnsi="Georgia" w:cs="Georgia"/>
          <w:b/>
          <w:color w:val="000000"/>
          <w:sz w:val="28"/>
        </w:rPr>
        <w:br w:type="page"/>
      </w:r>
    </w:p>
    <w:p w14:paraId="33441433" w14:textId="44BC458A" w:rsidR="005A69F6" w:rsidRDefault="00594C61">
      <w:pPr>
        <w:spacing w:before="100" w:after="100"/>
      </w:pPr>
      <w:r>
        <w:rPr>
          <w:rFonts w:ascii="Georgia" w:hAnsi="Georgia" w:cs="Georgia"/>
          <w:b/>
          <w:color w:val="000000"/>
          <w:sz w:val="28"/>
        </w:rPr>
        <w:lastRenderedPageBreak/>
        <w:t>Программа тренинга:</w:t>
      </w:r>
    </w:p>
    <w:p w14:paraId="55C7B0AF" w14:textId="77777777" w:rsidR="005A69F6" w:rsidRDefault="00594C61">
      <w:pPr>
        <w:jc w:val="both"/>
      </w:pPr>
      <w:r>
        <w:rPr>
          <w:rFonts w:ascii="Times New Roman" w:hAnsi="Times New Roman" w:cs="Times New Roman"/>
          <w:b/>
          <w:color w:val="000000"/>
          <w:sz w:val="24"/>
        </w:rPr>
        <w:t xml:space="preserve">Блок №1. Теоретический разбор устройства человека. </w:t>
      </w:r>
      <w:r>
        <w:rPr>
          <w:rFonts w:ascii="Georgia" w:hAnsi="Georgia" w:cs="Georgia"/>
          <w:color w:val="000000"/>
          <w:sz w:val="24"/>
        </w:rPr>
        <w:t xml:space="preserve"> Даст понимание, как занять позицию управляющего своим состоянием, а именно силой и энергией, как </w:t>
      </w:r>
      <w:r w:rsidR="006D7731">
        <w:rPr>
          <w:rFonts w:ascii="Georgia" w:hAnsi="Georgia" w:cs="Georgia"/>
          <w:color w:val="000000"/>
          <w:sz w:val="24"/>
        </w:rPr>
        <w:t>ресурсами</w:t>
      </w:r>
      <w:r w:rsidR="00B3000B">
        <w:rPr>
          <w:rFonts w:ascii="Georgia" w:hAnsi="Georgia" w:cs="Georgia"/>
          <w:color w:val="000000"/>
          <w:sz w:val="24"/>
        </w:rPr>
        <w:t xml:space="preserve"> </w:t>
      </w:r>
      <w:r>
        <w:rPr>
          <w:rFonts w:ascii="Georgia" w:hAnsi="Georgia" w:cs="Georgia"/>
          <w:color w:val="000000"/>
          <w:sz w:val="24"/>
        </w:rPr>
        <w:t>для обретения всевозможных благ и счастья.</w:t>
      </w:r>
    </w:p>
    <w:p w14:paraId="68D20057" w14:textId="77777777" w:rsidR="005A69F6" w:rsidRDefault="00594C61">
      <w:pPr>
        <w:jc w:val="both"/>
      </w:pPr>
      <w:r>
        <w:rPr>
          <w:rFonts w:ascii="Georgia" w:hAnsi="Georgia" w:cs="Georgia"/>
          <w:color w:val="000000"/>
          <w:sz w:val="24"/>
        </w:rPr>
        <w:t xml:space="preserve">- </w:t>
      </w:r>
      <w:r>
        <w:rPr>
          <w:rFonts w:ascii="Georgia" w:hAnsi="Georgia" w:cs="Georgia"/>
          <w:b/>
          <w:color w:val="000000"/>
          <w:sz w:val="24"/>
        </w:rPr>
        <w:t>Дуальность человеческой природы:</w:t>
      </w:r>
    </w:p>
    <w:p w14:paraId="5B63F07B" w14:textId="77777777" w:rsidR="005A69F6" w:rsidRDefault="00594C61">
      <w:pPr>
        <w:ind w:left="720"/>
        <w:jc w:val="both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мужчина и женщина;</w:t>
      </w:r>
    </w:p>
    <w:p w14:paraId="240D8796" w14:textId="77777777" w:rsidR="005A69F6" w:rsidRDefault="00594C61">
      <w:pPr>
        <w:ind w:left="720"/>
        <w:jc w:val="both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зверь и человек.</w:t>
      </w:r>
    </w:p>
    <w:p w14:paraId="3617445C" w14:textId="77777777" w:rsidR="005A69F6" w:rsidRDefault="00594C61">
      <w:pPr>
        <w:jc w:val="both"/>
      </w:pPr>
      <w:r>
        <w:rPr>
          <w:rFonts w:ascii="Georgia" w:hAnsi="Georgia" w:cs="Georgia"/>
          <w:color w:val="000000"/>
          <w:sz w:val="24"/>
        </w:rPr>
        <w:t xml:space="preserve">- </w:t>
      </w:r>
      <w:r>
        <w:rPr>
          <w:rFonts w:ascii="Georgia" w:hAnsi="Georgia" w:cs="Georgia"/>
          <w:b/>
          <w:color w:val="000000"/>
          <w:sz w:val="24"/>
        </w:rPr>
        <w:t>Основные</w:t>
      </w:r>
      <w:r>
        <w:rPr>
          <w:rFonts w:ascii="Georgia" w:hAnsi="Georgia" w:cs="Georgia"/>
          <w:color w:val="000000"/>
          <w:sz w:val="24"/>
        </w:rPr>
        <w:t xml:space="preserve"> р</w:t>
      </w:r>
      <w:r>
        <w:rPr>
          <w:rFonts w:ascii="Georgia" w:hAnsi="Georgia" w:cs="Georgia"/>
          <w:b/>
          <w:color w:val="000000"/>
          <w:sz w:val="24"/>
        </w:rPr>
        <w:t>есурсы человека. Ключ -  Осознанность и сила:</w:t>
      </w:r>
    </w:p>
    <w:p w14:paraId="35A6401C" w14:textId="77777777" w:rsidR="005A69F6" w:rsidRDefault="00594C61">
      <w:pPr>
        <w:ind w:left="720"/>
        <w:jc w:val="both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Что является источником силы</w:t>
      </w:r>
    </w:p>
    <w:p w14:paraId="45F63EF9" w14:textId="77777777" w:rsidR="005A69F6" w:rsidRDefault="00594C61">
      <w:pPr>
        <w:ind w:left="720"/>
        <w:jc w:val="both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Где и как применять Ваши скрытые способности</w:t>
      </w:r>
    </w:p>
    <w:p w14:paraId="12DAB744" w14:textId="77777777" w:rsidR="005A69F6" w:rsidRDefault="00594C61">
      <w:pPr>
        <w:ind w:left="720"/>
        <w:jc w:val="both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Как изменять и развивать уровень энергии и силы</w:t>
      </w:r>
    </w:p>
    <w:p w14:paraId="6BB57940" w14:textId="77777777" w:rsidR="005A69F6" w:rsidRDefault="00594C61">
      <w:pPr>
        <w:ind w:left="720"/>
        <w:jc w:val="both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Что подавляет Ваш внутренний ресурсный источник</w:t>
      </w:r>
    </w:p>
    <w:p w14:paraId="2BF98C61" w14:textId="77777777" w:rsidR="005A69F6" w:rsidRDefault="00594C61">
      <w:pPr>
        <w:ind w:left="720"/>
        <w:jc w:val="both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Как  разблокировать Вашу активную энергию и восстановить ее, приумножить</w:t>
      </w:r>
    </w:p>
    <w:p w14:paraId="1F8B3018" w14:textId="77777777" w:rsidR="005A69F6" w:rsidRDefault="005A69F6">
      <w:pPr>
        <w:ind w:left="1440"/>
        <w:jc w:val="both"/>
      </w:pPr>
    </w:p>
    <w:p w14:paraId="39C0CDCE" w14:textId="77777777" w:rsidR="005A69F6" w:rsidRDefault="00594C61">
      <w:pPr>
        <w:jc w:val="both"/>
      </w:pPr>
      <w:r>
        <w:rPr>
          <w:rFonts w:ascii="Georgia" w:hAnsi="Georgia" w:cs="Georgia"/>
          <w:b/>
          <w:color w:val="000000"/>
          <w:sz w:val="24"/>
        </w:rPr>
        <w:t xml:space="preserve">Блок №2.  Глубокая диагностика состояния участника в начале и в конце семинара. </w:t>
      </w:r>
      <w:r>
        <w:rPr>
          <w:rFonts w:ascii="Georgia" w:hAnsi="Georgia" w:cs="Georgia"/>
          <w:color w:val="000000"/>
          <w:sz w:val="24"/>
        </w:rPr>
        <w:t>Рассматриваем, что мешает проявиться Вашему ресурсу на 100%.</w:t>
      </w:r>
    </w:p>
    <w:p w14:paraId="34A41D72" w14:textId="77777777" w:rsidR="005A69F6" w:rsidRDefault="005A69F6">
      <w:pPr>
        <w:jc w:val="both"/>
      </w:pPr>
    </w:p>
    <w:p w14:paraId="170A6E71" w14:textId="77777777" w:rsidR="005A69F6" w:rsidRDefault="00594C61">
      <w:pPr>
        <w:jc w:val="both"/>
      </w:pPr>
      <w:r>
        <w:rPr>
          <w:rFonts w:ascii="Georgia" w:hAnsi="Georgia" w:cs="Georgia"/>
          <w:b/>
          <w:color w:val="000000"/>
          <w:sz w:val="24"/>
        </w:rPr>
        <w:t xml:space="preserve">Блок №3. Тренировка навыка объемного проживания. </w:t>
      </w:r>
      <w:r>
        <w:rPr>
          <w:rFonts w:ascii="Georgia" w:hAnsi="Georgia" w:cs="Georgia"/>
          <w:color w:val="000000"/>
          <w:sz w:val="24"/>
        </w:rPr>
        <w:t> Даст навык входить и удерживать нужное состояние.</w:t>
      </w:r>
    </w:p>
    <w:p w14:paraId="063B983B" w14:textId="77777777" w:rsidR="005A69F6" w:rsidRDefault="00594C61">
      <w:pPr>
        <w:jc w:val="both"/>
      </w:pPr>
      <w:r>
        <w:rPr>
          <w:rFonts w:ascii="Georgia" w:hAnsi="Georgia" w:cs="Georgia"/>
          <w:b/>
          <w:color w:val="000000"/>
          <w:sz w:val="24"/>
        </w:rPr>
        <w:t>- Управление вниманием, переключение внимания между:</w:t>
      </w:r>
    </w:p>
    <w:p w14:paraId="374BC53C" w14:textId="77777777" w:rsidR="005A69F6" w:rsidRDefault="00594C61">
      <w:pPr>
        <w:ind w:left="720"/>
        <w:jc w:val="both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ощущениями;</w:t>
      </w:r>
    </w:p>
    <w:p w14:paraId="70DA524E" w14:textId="77777777" w:rsidR="005A69F6" w:rsidRDefault="00594C61">
      <w:pPr>
        <w:ind w:left="720"/>
        <w:jc w:val="both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эмоциями;</w:t>
      </w:r>
    </w:p>
    <w:p w14:paraId="02946D6E" w14:textId="77777777" w:rsidR="005A69F6" w:rsidRDefault="00594C61">
      <w:pPr>
        <w:ind w:left="720"/>
        <w:jc w:val="both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мыслями.</w:t>
      </w:r>
    </w:p>
    <w:p w14:paraId="1336C871" w14:textId="77777777" w:rsidR="005A69F6" w:rsidRDefault="005A69F6">
      <w:pPr>
        <w:ind w:left="1501"/>
        <w:jc w:val="both"/>
      </w:pPr>
    </w:p>
    <w:p w14:paraId="37B4425D" w14:textId="77777777" w:rsidR="005A69F6" w:rsidRDefault="00594C61">
      <w:pPr>
        <w:jc w:val="both"/>
      </w:pPr>
      <w:r>
        <w:rPr>
          <w:rFonts w:ascii="Georgia" w:hAnsi="Georgia" w:cs="Georgia"/>
          <w:b/>
          <w:color w:val="000000"/>
          <w:sz w:val="24"/>
        </w:rPr>
        <w:t>Блок №4.  Практика объемного проживания.</w:t>
      </w:r>
    </w:p>
    <w:p w14:paraId="1962B3D1" w14:textId="77777777" w:rsidR="005A69F6" w:rsidRDefault="00594C61">
      <w:pPr>
        <w:jc w:val="both"/>
      </w:pPr>
      <w:r>
        <w:rPr>
          <w:rFonts w:ascii="Georgia" w:hAnsi="Georgia" w:cs="Georgia"/>
          <w:color w:val="000000"/>
          <w:sz w:val="24"/>
        </w:rPr>
        <w:t>- состояние максимальной силы</w:t>
      </w:r>
    </w:p>
    <w:p w14:paraId="7A991E15" w14:textId="77777777" w:rsidR="005A69F6" w:rsidRDefault="00594C61">
      <w:pPr>
        <w:jc w:val="both"/>
      </w:pPr>
      <w:r>
        <w:rPr>
          <w:rFonts w:ascii="Georgia" w:hAnsi="Georgia" w:cs="Georgia"/>
          <w:color w:val="000000"/>
          <w:sz w:val="24"/>
        </w:rPr>
        <w:t>- целевое практически применимое состояние в актуальных жизненных ситуациях и задачах</w:t>
      </w:r>
    </w:p>
    <w:p w14:paraId="5F23FE91" w14:textId="77777777" w:rsidR="005A69F6" w:rsidRDefault="005A69F6">
      <w:pPr>
        <w:jc w:val="both"/>
      </w:pPr>
    </w:p>
    <w:p w14:paraId="02E9F318" w14:textId="77777777" w:rsidR="005A69F6" w:rsidRDefault="00594C61">
      <w:pPr>
        <w:jc w:val="both"/>
      </w:pPr>
      <w:r>
        <w:rPr>
          <w:rFonts w:ascii="Georgia" w:hAnsi="Georgia" w:cs="Georgia"/>
          <w:b/>
          <w:color w:val="000000"/>
          <w:sz w:val="24"/>
        </w:rPr>
        <w:t>Блок №5.  Практические упражнения.</w:t>
      </w:r>
    </w:p>
    <w:p w14:paraId="641FA134" w14:textId="77777777" w:rsidR="005A69F6" w:rsidRDefault="00594C61">
      <w:pPr>
        <w:jc w:val="both"/>
      </w:pPr>
      <w:r>
        <w:rPr>
          <w:rFonts w:ascii="Georgia" w:hAnsi="Georgia" w:cs="Georgia"/>
          <w:color w:val="000000"/>
          <w:sz w:val="24"/>
        </w:rPr>
        <w:t>- на проявление силы как ресурса</w:t>
      </w:r>
    </w:p>
    <w:p w14:paraId="2C783EA8" w14:textId="77777777" w:rsidR="005A69F6" w:rsidRDefault="00594C61">
      <w:pPr>
        <w:jc w:val="both"/>
      </w:pPr>
      <w:r>
        <w:rPr>
          <w:rFonts w:ascii="Georgia" w:hAnsi="Georgia" w:cs="Georgia"/>
          <w:color w:val="000000"/>
          <w:sz w:val="24"/>
        </w:rPr>
        <w:t>- на уменьшение давления эмоциональных зарядов, мешающих эффективно использовать силу как ресурс</w:t>
      </w:r>
      <w:r w:rsidR="006D7731">
        <w:rPr>
          <w:rFonts w:ascii="Georgia" w:hAnsi="Georgia" w:cs="Georgia"/>
          <w:color w:val="000000"/>
          <w:sz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</w:rPr>
        <w:t>анализ эмоций и символическое моделирование</w:t>
      </w:r>
    </w:p>
    <w:p w14:paraId="1C0879B1" w14:textId="77777777" w:rsidR="005A69F6" w:rsidRDefault="00594C61">
      <w:pPr>
        <w:jc w:val="both"/>
      </w:pPr>
      <w:r>
        <w:rPr>
          <w:rFonts w:ascii="Georgia" w:hAnsi="Georgia" w:cs="Georgia"/>
          <w:b/>
          <w:color w:val="000000"/>
          <w:sz w:val="24"/>
        </w:rPr>
        <w:lastRenderedPageBreak/>
        <w:t xml:space="preserve">- </w:t>
      </w:r>
      <w:r w:rsidR="0088651F">
        <w:rPr>
          <w:rFonts w:ascii="Georgia" w:hAnsi="Georgia" w:cs="Georgia"/>
          <w:b/>
          <w:color w:val="000000"/>
          <w:sz w:val="24"/>
        </w:rPr>
        <w:t>Уникальная ролевая игра</w:t>
      </w:r>
      <w:r w:rsidR="00B3000B">
        <w:rPr>
          <w:rFonts w:ascii="Georgia" w:hAnsi="Georgia" w:cs="Georgia"/>
          <w:b/>
          <w:color w:val="000000"/>
          <w:sz w:val="24"/>
        </w:rPr>
        <w:t xml:space="preserve"> </w:t>
      </w:r>
      <w:r>
        <w:rPr>
          <w:rFonts w:ascii="Georgia" w:hAnsi="Georgia" w:cs="Georgia"/>
          <w:color w:val="000000"/>
          <w:sz w:val="24"/>
        </w:rPr>
        <w:t>(ВХОДИТ ТОЛЬКО В PREMIUM ПРОГРАММУ НА 2 ДНЯ)</w:t>
      </w:r>
      <w:r w:rsidR="00B3000B">
        <w:rPr>
          <w:rFonts w:ascii="Georgia" w:hAnsi="Georgia" w:cs="Georgia"/>
          <w:color w:val="000000"/>
          <w:sz w:val="24"/>
        </w:rPr>
        <w:t xml:space="preserve"> </w:t>
      </w:r>
      <w:r>
        <w:rPr>
          <w:rFonts w:ascii="Georgia" w:hAnsi="Georgia" w:cs="Georgia"/>
          <w:b/>
          <w:color w:val="000000"/>
          <w:sz w:val="24"/>
        </w:rPr>
        <w:t xml:space="preserve">от Автора Курса Вячеслава </w:t>
      </w:r>
      <w:proofErr w:type="spellStart"/>
      <w:r>
        <w:rPr>
          <w:rFonts w:ascii="Georgia" w:hAnsi="Georgia" w:cs="Georgia"/>
          <w:b/>
          <w:color w:val="000000"/>
          <w:sz w:val="24"/>
        </w:rPr>
        <w:t>Юнева</w:t>
      </w:r>
      <w:proofErr w:type="spellEnd"/>
      <w:r>
        <w:rPr>
          <w:rFonts w:ascii="Georgia" w:hAnsi="Georgia" w:cs="Georgia"/>
          <w:b/>
          <w:color w:val="000000"/>
          <w:sz w:val="24"/>
        </w:rPr>
        <w:t xml:space="preserve">. </w:t>
      </w:r>
      <w:r>
        <w:rPr>
          <w:rFonts w:ascii="Georgia" w:hAnsi="Georgia" w:cs="Georgia"/>
          <w:color w:val="000000"/>
          <w:sz w:val="24"/>
        </w:rPr>
        <w:t>Э</w:t>
      </w:r>
      <w:r w:rsidR="00B3000B">
        <w:rPr>
          <w:rFonts w:ascii="Georgia" w:hAnsi="Georgia" w:cs="Georgia"/>
          <w:color w:val="000000"/>
          <w:sz w:val="24"/>
        </w:rPr>
        <w:t xml:space="preserve">та практика отличается от того, </w:t>
      </w:r>
      <w:r>
        <w:rPr>
          <w:rFonts w:ascii="Georgia" w:hAnsi="Georgia" w:cs="Georgia"/>
          <w:color w:val="000000"/>
          <w:sz w:val="24"/>
        </w:rPr>
        <w:t xml:space="preserve">что Вы уже возможно видели, </w:t>
      </w:r>
      <w:r w:rsidR="0088651F">
        <w:rPr>
          <w:rFonts w:ascii="Georgia" w:hAnsi="Georgia" w:cs="Georgia"/>
          <w:color w:val="000000"/>
          <w:sz w:val="24"/>
        </w:rPr>
        <w:t>в ней происходит</w:t>
      </w:r>
      <w:ins w:id="0" w:author="ir" w:date="2017-08-06T12:48:00Z">
        <w:r w:rsidR="00B3000B">
          <w:rPr>
            <w:rFonts w:ascii="Georgia" w:hAnsi="Georgia" w:cs="Georgia"/>
            <w:color w:val="000000"/>
            <w:sz w:val="24"/>
          </w:rPr>
          <w:t xml:space="preserve"> </w:t>
        </w:r>
      </w:ins>
      <w:r>
        <w:rPr>
          <w:rFonts w:ascii="Georgia" w:hAnsi="Georgia" w:cs="Georgia"/>
          <w:color w:val="000000"/>
          <w:sz w:val="24"/>
        </w:rPr>
        <w:t xml:space="preserve">не просто диагностика и снятие заряда, как </w:t>
      </w:r>
      <w:r w:rsidR="0088651F">
        <w:rPr>
          <w:rFonts w:ascii="Georgia" w:hAnsi="Georgia" w:cs="Georgia"/>
          <w:color w:val="000000"/>
          <w:sz w:val="24"/>
        </w:rPr>
        <w:t>это часто бывает, а непосредственно разностороннее проживание своей ситуации</w:t>
      </w:r>
      <w:r>
        <w:rPr>
          <w:rFonts w:ascii="Georgia" w:hAnsi="Georgia" w:cs="Georgia"/>
          <w:color w:val="000000"/>
          <w:sz w:val="24"/>
        </w:rPr>
        <w:t>.</w:t>
      </w:r>
    </w:p>
    <w:p w14:paraId="0C3139CB" w14:textId="77777777" w:rsidR="005A69F6" w:rsidRDefault="005A69F6">
      <w:pPr>
        <w:jc w:val="both"/>
      </w:pPr>
    </w:p>
    <w:p w14:paraId="5782E6F4" w14:textId="77777777" w:rsidR="005A69F6" w:rsidRDefault="00594C61">
      <w:pPr>
        <w:jc w:val="both"/>
      </w:pPr>
      <w:r>
        <w:rPr>
          <w:rFonts w:ascii="Georgia" w:hAnsi="Georgia" w:cs="Georgia"/>
          <w:b/>
          <w:color w:val="000000"/>
          <w:sz w:val="24"/>
        </w:rPr>
        <w:t>Блок №6.   Набор рекомендаций и упражнений по поддержанию достигнутого состояния и включению его «по запросу» в нужной ситуации:</w:t>
      </w:r>
    </w:p>
    <w:p w14:paraId="53E3000C" w14:textId="77777777" w:rsidR="005A69F6" w:rsidRDefault="00594C61">
      <w:pPr>
        <w:jc w:val="both"/>
      </w:pPr>
      <w:r>
        <w:rPr>
          <w:rFonts w:ascii="Georgia" w:hAnsi="Georgia" w:cs="Georgia"/>
          <w:color w:val="000000"/>
          <w:sz w:val="24"/>
        </w:rPr>
        <w:t>- Зарядка для ума</w:t>
      </w:r>
    </w:p>
    <w:p w14:paraId="4685AB4B" w14:textId="77777777" w:rsidR="005A69F6" w:rsidRDefault="00594C61">
      <w:pPr>
        <w:jc w:val="both"/>
      </w:pPr>
      <w:r>
        <w:rPr>
          <w:rFonts w:ascii="Georgia" w:hAnsi="Georgia" w:cs="Georgia"/>
          <w:color w:val="000000"/>
          <w:sz w:val="24"/>
        </w:rPr>
        <w:t>- Практика проживания силы до закрепления состояния</w:t>
      </w:r>
    </w:p>
    <w:p w14:paraId="11093B69" w14:textId="77777777" w:rsidR="005A69F6" w:rsidRDefault="005A69F6"/>
    <w:p w14:paraId="2A38D27C" w14:textId="77777777" w:rsidR="005A69F6" w:rsidRDefault="00594C61">
      <w:pPr>
        <w:jc w:val="both"/>
      </w:pPr>
      <w:r>
        <w:rPr>
          <w:rFonts w:ascii="Georgia" w:hAnsi="Georgia" w:cs="Georgia"/>
          <w:b/>
          <w:color w:val="000000"/>
          <w:sz w:val="32"/>
        </w:rPr>
        <w:t>Вы готовы открыть в себе неиссякаемый источник энергии?</w:t>
      </w:r>
    </w:p>
    <w:p w14:paraId="60EFA062" w14:textId="77777777" w:rsidR="005A69F6" w:rsidRDefault="00594C61">
      <w:pPr>
        <w:jc w:val="both"/>
      </w:pPr>
      <w:r>
        <w:rPr>
          <w:rFonts w:ascii="Georgia" w:hAnsi="Georgia" w:cs="Georgia"/>
          <w:b/>
          <w:color w:val="000000"/>
          <w:sz w:val="32"/>
        </w:rPr>
        <w:t xml:space="preserve">Вы, наконец, сможете осуществить то, о чем всегда мечтали, делать то, что хотите. </w:t>
      </w:r>
    </w:p>
    <w:p w14:paraId="63E8B86D" w14:textId="77777777" w:rsidR="005A69F6" w:rsidRDefault="00594C61">
      <w:pPr>
        <w:jc w:val="both"/>
      </w:pPr>
      <w:r>
        <w:rPr>
          <w:rFonts w:ascii="Georgia" w:hAnsi="Georgia" w:cs="Georgia"/>
          <w:b/>
          <w:color w:val="000000"/>
          <w:sz w:val="32"/>
        </w:rPr>
        <w:t>Сможете управлять своим состоянием.</w:t>
      </w:r>
    </w:p>
    <w:p w14:paraId="71F80BDB" w14:textId="77777777" w:rsidR="005A69F6" w:rsidRDefault="005A69F6">
      <w:pPr>
        <w:jc w:val="both"/>
      </w:pPr>
    </w:p>
    <w:p w14:paraId="53EBBDBA" w14:textId="77777777" w:rsidR="005A69F6" w:rsidRDefault="00594C61">
      <w:r>
        <w:rPr>
          <w:rFonts w:ascii="Georgia" w:hAnsi="Georgia" w:cs="Georgia"/>
          <w:b/>
          <w:color w:val="000000"/>
          <w:sz w:val="32"/>
        </w:rPr>
        <w:t>Кнопка: Я ГОТОВ НАЧАТЬ ДЕЛАТЬ ТО, ЧТО ХОЧУ!</w:t>
      </w:r>
    </w:p>
    <w:p w14:paraId="15DA7B70" w14:textId="77777777" w:rsidR="005A69F6" w:rsidRDefault="005A69F6"/>
    <w:p w14:paraId="1A1D86A3" w14:textId="77777777" w:rsidR="00DB77F7" w:rsidRDefault="00DB77F7">
      <w:pPr>
        <w:rPr>
          <w:rFonts w:ascii="Georgia" w:hAnsi="Georgia" w:cs="Georgia"/>
          <w:color w:val="000000"/>
          <w:sz w:val="32"/>
        </w:rPr>
      </w:pPr>
      <w:r>
        <w:rPr>
          <w:rFonts w:ascii="Georgia" w:hAnsi="Georgia" w:cs="Georgia"/>
          <w:color w:val="000000"/>
          <w:sz w:val="32"/>
        </w:rPr>
        <w:br w:type="page"/>
      </w:r>
    </w:p>
    <w:p w14:paraId="79BE3C9E" w14:textId="64833F3A" w:rsidR="005A69F6" w:rsidRDefault="00594C61">
      <w:r>
        <w:rPr>
          <w:rFonts w:ascii="Georgia" w:hAnsi="Georgia" w:cs="Georgia"/>
          <w:color w:val="000000"/>
          <w:sz w:val="32"/>
        </w:rPr>
        <w:lastRenderedPageBreak/>
        <w:t>РЕЗУЛЬТАТЫ ПОСЛЕ ТРЕНИНГА:</w:t>
      </w:r>
    </w:p>
    <w:p w14:paraId="12287DCD" w14:textId="77777777" w:rsidR="005A69F6" w:rsidRDefault="005A69F6"/>
    <w:p w14:paraId="366ED373" w14:textId="77777777" w:rsidR="005A69F6" w:rsidRDefault="00594C61">
      <w:r>
        <w:rPr>
          <w:rFonts w:ascii="Georgia" w:hAnsi="Georgia" w:cs="Georgia"/>
          <w:b/>
          <w:color w:val="000000"/>
          <w:sz w:val="32"/>
        </w:rPr>
        <w:t>Вы получите глубокое понимание:</w:t>
      </w:r>
    </w:p>
    <w:p w14:paraId="54B2C289" w14:textId="77777777" w:rsidR="005A69F6" w:rsidRDefault="00594C61">
      <w:pPr>
        <w:ind w:left="720"/>
      </w:pPr>
      <w:r>
        <w:rPr>
          <w:rFonts w:ascii="Georgia" w:hAnsi="Georgia" w:cs="Georgia"/>
          <w:color w:val="000000"/>
          <w:sz w:val="24"/>
        </w:rPr>
        <w:tab/>
        <w:t>•</w:t>
      </w:r>
      <w:r>
        <w:rPr>
          <w:rFonts w:ascii="Georgia" w:hAnsi="Georgia" w:cs="Georgia"/>
          <w:color w:val="000000"/>
          <w:sz w:val="24"/>
        </w:rPr>
        <w:tab/>
        <w:t>себя, своей природы</w:t>
      </w:r>
    </w:p>
    <w:p w14:paraId="68DDE0DA" w14:textId="77777777" w:rsidR="005A69F6" w:rsidRDefault="00594C61">
      <w:pPr>
        <w:ind w:left="720"/>
      </w:pPr>
      <w:r>
        <w:rPr>
          <w:rFonts w:ascii="Georgia" w:hAnsi="Georgia" w:cs="Georgia"/>
          <w:color w:val="000000"/>
          <w:sz w:val="24"/>
        </w:rPr>
        <w:tab/>
        <w:t>•</w:t>
      </w:r>
      <w:r>
        <w:rPr>
          <w:rFonts w:ascii="Georgia" w:hAnsi="Georgia" w:cs="Georgia"/>
          <w:color w:val="000000"/>
          <w:sz w:val="24"/>
        </w:rPr>
        <w:tab/>
        <w:t>своего текущего состояния и его причин</w:t>
      </w:r>
    </w:p>
    <w:p w14:paraId="2307F84B" w14:textId="77777777" w:rsidR="005A69F6" w:rsidRDefault="00594C61">
      <w:pPr>
        <w:ind w:left="720"/>
      </w:pPr>
      <w:r>
        <w:rPr>
          <w:rFonts w:ascii="Georgia" w:hAnsi="Georgia" w:cs="Georgia"/>
          <w:color w:val="000000"/>
          <w:sz w:val="24"/>
        </w:rPr>
        <w:tab/>
        <w:t>•</w:t>
      </w:r>
      <w:r>
        <w:rPr>
          <w:rFonts w:ascii="Georgia" w:hAnsi="Georgia" w:cs="Georgia"/>
          <w:color w:val="000000"/>
          <w:sz w:val="24"/>
        </w:rPr>
        <w:tab/>
        <w:t>своего потенциала, своих ресурсов</w:t>
      </w:r>
    </w:p>
    <w:p w14:paraId="6E8653D7" w14:textId="5E8C488F" w:rsidR="005A69F6" w:rsidRDefault="00594C61" w:rsidP="00DB77F7">
      <w:pPr>
        <w:ind w:left="720"/>
      </w:pPr>
      <w:r>
        <w:rPr>
          <w:rFonts w:ascii="Georgia" w:hAnsi="Georgia" w:cs="Georgia"/>
          <w:color w:val="000000"/>
          <w:sz w:val="24"/>
        </w:rPr>
        <w:tab/>
        <w:t>•</w:t>
      </w:r>
      <w:r>
        <w:rPr>
          <w:rFonts w:ascii="Georgia" w:hAnsi="Georgia" w:cs="Georgia"/>
          <w:color w:val="000000"/>
          <w:sz w:val="24"/>
        </w:rPr>
        <w:tab/>
        <w:t>технологий использования этого потенциала и активной энергии</w:t>
      </w:r>
    </w:p>
    <w:p w14:paraId="324B40E3" w14:textId="77777777" w:rsidR="005A69F6" w:rsidRDefault="005A69F6"/>
    <w:p w14:paraId="0C051FF5" w14:textId="77777777" w:rsidR="005A69F6" w:rsidRDefault="00594C61">
      <w:r>
        <w:rPr>
          <w:rFonts w:ascii="Georgia" w:hAnsi="Georgia" w:cs="Georgia"/>
          <w:b/>
          <w:color w:val="000000"/>
          <w:sz w:val="28"/>
        </w:rPr>
        <w:t>В чем целительная сила понимания?</w:t>
      </w:r>
    </w:p>
    <w:p w14:paraId="3BA7A52A" w14:textId="77777777" w:rsidR="005A69F6" w:rsidRDefault="00594C61">
      <w:pPr>
        <w:ind w:left="720"/>
      </w:pPr>
      <w:r>
        <w:rPr>
          <w:rFonts w:ascii="Georgia" w:hAnsi="Georgia" w:cs="Georgia"/>
          <w:color w:val="000000"/>
          <w:sz w:val="24"/>
        </w:rPr>
        <w:tab/>
        <w:t>•</w:t>
      </w:r>
      <w:r>
        <w:rPr>
          <w:rFonts w:ascii="Georgia" w:hAnsi="Georgia" w:cs="Georgia"/>
          <w:color w:val="000000"/>
          <w:sz w:val="24"/>
        </w:rPr>
        <w:tab/>
        <w:t>Повышается уровень осознанности. Вы лучше понимаете, что с Вами происходит, почему происходит то, чего Вы не хотите, и почему не происходит то, чего Вы хотите.</w:t>
      </w:r>
    </w:p>
    <w:p w14:paraId="297807B6" w14:textId="77777777" w:rsidR="005A69F6" w:rsidRDefault="00594C61">
      <w:pPr>
        <w:ind w:left="720"/>
      </w:pPr>
      <w:r>
        <w:rPr>
          <w:rFonts w:ascii="Georgia" w:hAnsi="Georgia" w:cs="Georgia"/>
          <w:color w:val="000000"/>
          <w:sz w:val="24"/>
        </w:rPr>
        <w:tab/>
        <w:t>•</w:t>
      </w:r>
      <w:r>
        <w:rPr>
          <w:rFonts w:ascii="Georgia" w:hAnsi="Georgia" w:cs="Georgia"/>
          <w:color w:val="000000"/>
          <w:sz w:val="24"/>
        </w:rPr>
        <w:tab/>
        <w:t>Повышается эффективность своих усилий в жизни. На новом уровне понимания действия становятся более осмысленными, глубокими, результативными, то есть последующие действия всегда быстрее ведут к цели, так как человек идет к цели по карте, а не «куда глаза глядят».</w:t>
      </w:r>
    </w:p>
    <w:p w14:paraId="7CCCA795" w14:textId="77777777" w:rsidR="005A69F6" w:rsidRDefault="00594C61">
      <w:pPr>
        <w:ind w:left="720"/>
      </w:pPr>
      <w:r>
        <w:rPr>
          <w:rFonts w:ascii="Georgia" w:hAnsi="Georgia" w:cs="Georgia"/>
          <w:color w:val="000000"/>
          <w:sz w:val="24"/>
        </w:rPr>
        <w:tab/>
        <w:t>•</w:t>
      </w:r>
      <w:r>
        <w:rPr>
          <w:rFonts w:ascii="Georgia" w:hAnsi="Georgia" w:cs="Georgia"/>
          <w:color w:val="000000"/>
          <w:sz w:val="24"/>
        </w:rPr>
        <w:tab/>
        <w:t xml:space="preserve">Когда Вы осознаете что-либо, то выходите в позицию управляющего, в </w:t>
      </w:r>
      <w:proofErr w:type="spellStart"/>
      <w:r>
        <w:rPr>
          <w:rFonts w:ascii="Georgia" w:hAnsi="Georgia" w:cs="Georgia"/>
          <w:color w:val="000000"/>
          <w:sz w:val="24"/>
        </w:rPr>
        <w:t>метапозицию</w:t>
      </w:r>
      <w:proofErr w:type="spellEnd"/>
      <w:r>
        <w:rPr>
          <w:rFonts w:ascii="Georgia" w:hAnsi="Georgia" w:cs="Georgia"/>
          <w:color w:val="000000"/>
          <w:sz w:val="24"/>
        </w:rPr>
        <w:t>. Вы наблюдаете за происходящим с высоты понимания, не привязываясь к событиям. Вы способны влиять на осознанное явление, быть ведущим, а не ведомым: в нашем случае речь идет о ресурсах. Осознание своей силы включает возможность ее использования.</w:t>
      </w:r>
    </w:p>
    <w:p w14:paraId="5245F07F" w14:textId="77777777" w:rsidR="005A69F6" w:rsidRDefault="005A69F6"/>
    <w:p w14:paraId="60280B3B" w14:textId="77777777" w:rsidR="005A69F6" w:rsidRDefault="00594C61">
      <w:r>
        <w:rPr>
          <w:rFonts w:ascii="Georgia" w:hAnsi="Georgia" w:cs="Georgia"/>
          <w:b/>
          <w:color w:val="000000"/>
          <w:sz w:val="28"/>
        </w:rPr>
        <w:t>Вы раскроете в себе ценный ресурс – неиссякаемый источник энергии: это основной целевой результат тренинга.</w:t>
      </w:r>
    </w:p>
    <w:p w14:paraId="7B43C121" w14:textId="77777777" w:rsidR="005A69F6" w:rsidRDefault="00594C61">
      <w:pPr>
        <w:ind w:left="720"/>
      </w:pPr>
      <w:r>
        <w:rPr>
          <w:rFonts w:ascii="Georgia" w:hAnsi="Georgia" w:cs="Georgia"/>
          <w:color w:val="000000"/>
          <w:sz w:val="24"/>
        </w:rPr>
        <w:tab/>
        <w:t>•</w:t>
      </w:r>
      <w:r>
        <w:rPr>
          <w:rFonts w:ascii="Georgia" w:hAnsi="Georgia" w:cs="Georgia"/>
          <w:color w:val="000000"/>
          <w:sz w:val="24"/>
        </w:rPr>
        <w:tab/>
        <w:t xml:space="preserve">Вы повысите общий жизненный тонус и сможете ощутить свою реальную силу. Вы научитесь </w:t>
      </w:r>
      <w:r w:rsidR="00682AD9">
        <w:rPr>
          <w:rFonts w:ascii="Georgia" w:hAnsi="Georgia" w:cs="Georgia"/>
          <w:color w:val="000000"/>
          <w:sz w:val="24"/>
        </w:rPr>
        <w:t xml:space="preserve">претворять </w:t>
      </w:r>
      <w:r>
        <w:rPr>
          <w:rFonts w:ascii="Georgia" w:hAnsi="Georgia" w:cs="Georgia"/>
          <w:color w:val="000000"/>
          <w:sz w:val="24"/>
        </w:rPr>
        <w:t>задуманное в реальность, превращать мысль в действие, сокращать разницу между «подумал – сделал».</w:t>
      </w:r>
    </w:p>
    <w:p w14:paraId="71550200" w14:textId="77777777" w:rsidR="005A69F6" w:rsidRDefault="00594C61">
      <w:pPr>
        <w:ind w:left="720"/>
      </w:pPr>
      <w:r>
        <w:rPr>
          <w:rFonts w:ascii="Georgia" w:hAnsi="Georgia" w:cs="Georgia"/>
          <w:color w:val="000000"/>
          <w:sz w:val="24"/>
        </w:rPr>
        <w:tab/>
        <w:t>•</w:t>
      </w:r>
      <w:r>
        <w:rPr>
          <w:rFonts w:ascii="Georgia" w:hAnsi="Georgia" w:cs="Georgia"/>
          <w:color w:val="000000"/>
          <w:sz w:val="24"/>
        </w:rPr>
        <w:tab/>
        <w:t>Это состояние неиссякаемого внутреннего ресурса стирает все границы и дает эффект на практически все жизненные сферы, так как уменьшает время на колебания, сомнения, мучения, помогает быстрее пробовать, переходить к действию, дольше не сдаваться, быть более настойчивым.</w:t>
      </w:r>
    </w:p>
    <w:p w14:paraId="653AB34F" w14:textId="77777777" w:rsidR="005A69F6" w:rsidRDefault="005A69F6"/>
    <w:p w14:paraId="17FDBA8A" w14:textId="77777777" w:rsidR="005A69F6" w:rsidRDefault="00594C61">
      <w:pPr>
        <w:jc w:val="both"/>
      </w:pPr>
      <w:r>
        <w:rPr>
          <w:rFonts w:ascii="Georgia" w:hAnsi="Georgia" w:cs="Georgia"/>
          <w:b/>
          <w:color w:val="000000"/>
          <w:sz w:val="32"/>
        </w:rPr>
        <w:t>Помните, что неиссякаемый источник Вашей силы - внутри.</w:t>
      </w:r>
    </w:p>
    <w:p w14:paraId="7BE9F5A1" w14:textId="77777777" w:rsidR="005A69F6" w:rsidRDefault="00594C61">
      <w:pPr>
        <w:jc w:val="both"/>
      </w:pPr>
      <w:r>
        <w:rPr>
          <w:rFonts w:ascii="Georgia" w:hAnsi="Georgia" w:cs="Georgia"/>
          <w:b/>
          <w:color w:val="000000"/>
          <w:sz w:val="32"/>
        </w:rPr>
        <w:lastRenderedPageBreak/>
        <w:t xml:space="preserve">Смысл жизни в том, чтобы делать то, что Вы хотите и наслаждаться этим. </w:t>
      </w:r>
    </w:p>
    <w:p w14:paraId="598115DA" w14:textId="77777777" w:rsidR="005A69F6" w:rsidRDefault="00594C61">
      <w:pPr>
        <w:jc w:val="both"/>
      </w:pPr>
      <w:r>
        <w:rPr>
          <w:rFonts w:ascii="Georgia" w:hAnsi="Georgia" w:cs="Georgia"/>
          <w:b/>
          <w:color w:val="000000"/>
          <w:sz w:val="32"/>
        </w:rPr>
        <w:t xml:space="preserve">Получите энергию для того, чтобы  воплощать мысли в жизнь, будь это мечты о доме или о долларах. </w:t>
      </w:r>
    </w:p>
    <w:p w14:paraId="4830297B" w14:textId="77777777" w:rsidR="005A69F6" w:rsidRDefault="00594C61">
      <w:pPr>
        <w:jc w:val="both"/>
      </w:pPr>
      <w:r>
        <w:rPr>
          <w:rFonts w:ascii="Georgia" w:hAnsi="Georgia" w:cs="Georgia"/>
          <w:b/>
          <w:color w:val="000000"/>
          <w:sz w:val="32"/>
        </w:rPr>
        <w:t xml:space="preserve">В этом показатель вашей силы и именно эту способность мы будем прорабатывать! </w:t>
      </w:r>
    </w:p>
    <w:p w14:paraId="7AB432FD" w14:textId="77777777" w:rsidR="005A69F6" w:rsidRDefault="005A69F6"/>
    <w:p w14:paraId="707464A2" w14:textId="77777777" w:rsidR="001E3EFA" w:rsidRDefault="001E3EFA">
      <w:pPr>
        <w:rPr>
          <w:rFonts w:ascii="Georgia" w:hAnsi="Georgia" w:cs="Georgia"/>
          <w:b/>
          <w:color w:val="000000"/>
          <w:sz w:val="32"/>
        </w:rPr>
      </w:pPr>
      <w:r>
        <w:rPr>
          <w:rFonts w:ascii="Georgia" w:hAnsi="Georgia" w:cs="Georgia"/>
          <w:b/>
          <w:color w:val="000000"/>
          <w:sz w:val="32"/>
        </w:rPr>
        <w:br w:type="page"/>
      </w:r>
    </w:p>
    <w:p w14:paraId="6E1515E9" w14:textId="4FAB0F3D" w:rsidR="005A69F6" w:rsidRDefault="00594C61">
      <w:pPr>
        <w:jc w:val="both"/>
      </w:pPr>
      <w:r>
        <w:rPr>
          <w:rFonts w:ascii="Georgia" w:hAnsi="Georgia" w:cs="Georgia"/>
          <w:b/>
          <w:color w:val="000000"/>
          <w:sz w:val="32"/>
        </w:rPr>
        <w:lastRenderedPageBreak/>
        <w:t>Что еще Вы получите на тренинге и после него?</w:t>
      </w:r>
    </w:p>
    <w:p w14:paraId="39F66B2E" w14:textId="77777777" w:rsidR="005A69F6" w:rsidRDefault="00594C61">
      <w:pPr>
        <w:ind w:left="720"/>
      </w:pPr>
      <w:r>
        <w:rPr>
          <w:rFonts w:ascii="Georgia" w:hAnsi="Georgia" w:cs="Georgia"/>
          <w:color w:val="000000"/>
          <w:sz w:val="24"/>
        </w:rPr>
        <w:tab/>
        <w:t>•</w:t>
      </w:r>
      <w:r>
        <w:rPr>
          <w:rFonts w:ascii="Georgia" w:hAnsi="Georgia" w:cs="Georgia"/>
          <w:color w:val="000000"/>
          <w:sz w:val="24"/>
        </w:rPr>
        <w:tab/>
        <w:t xml:space="preserve">Вы работаете на результат </w:t>
      </w:r>
    </w:p>
    <w:p w14:paraId="3D7A8DF7" w14:textId="77777777" w:rsidR="005A69F6" w:rsidRDefault="00594C61">
      <w:pPr>
        <w:ind w:left="720"/>
      </w:pPr>
      <w:r>
        <w:rPr>
          <w:rFonts w:ascii="Georgia" w:hAnsi="Georgia" w:cs="Georgia"/>
          <w:color w:val="000000"/>
          <w:sz w:val="24"/>
        </w:rPr>
        <w:tab/>
        <w:t>•</w:t>
      </w:r>
      <w:r>
        <w:rPr>
          <w:rFonts w:ascii="Georgia" w:hAnsi="Georgia" w:cs="Georgia"/>
          <w:color w:val="000000"/>
          <w:sz w:val="24"/>
        </w:rPr>
        <w:tab/>
        <w:t>Переходите от теории к практике</w:t>
      </w:r>
    </w:p>
    <w:p w14:paraId="21A516CC" w14:textId="77777777" w:rsidR="005A69F6" w:rsidRDefault="00594C61">
      <w:pPr>
        <w:ind w:left="720"/>
      </w:pPr>
      <w:r>
        <w:rPr>
          <w:rFonts w:ascii="Georgia" w:hAnsi="Georgia" w:cs="Georgia"/>
          <w:color w:val="000000"/>
          <w:sz w:val="24"/>
        </w:rPr>
        <w:tab/>
        <w:t>•</w:t>
      </w:r>
      <w:r>
        <w:rPr>
          <w:rFonts w:ascii="Georgia" w:hAnsi="Georgia" w:cs="Georgia"/>
          <w:color w:val="000000"/>
          <w:sz w:val="24"/>
        </w:rPr>
        <w:tab/>
        <w:t>Воплощаете задуманное в реальность</w:t>
      </w:r>
    </w:p>
    <w:p w14:paraId="55685052" w14:textId="77777777" w:rsidR="005A69F6" w:rsidRDefault="00594C61">
      <w:pPr>
        <w:ind w:left="720"/>
      </w:pPr>
      <w:r>
        <w:rPr>
          <w:rFonts w:ascii="Georgia" w:hAnsi="Georgia" w:cs="Georgia"/>
          <w:color w:val="000000"/>
          <w:sz w:val="24"/>
        </w:rPr>
        <w:tab/>
        <w:t>•</w:t>
      </w:r>
      <w:r>
        <w:rPr>
          <w:rFonts w:ascii="Georgia" w:hAnsi="Georgia" w:cs="Georgia"/>
          <w:color w:val="000000"/>
          <w:sz w:val="24"/>
        </w:rPr>
        <w:tab/>
        <w:t>Обнаруживаете источник внутренней силы внутри себя и знаете, как получать из него энергию в нужный момент</w:t>
      </w:r>
    </w:p>
    <w:p w14:paraId="1DDE4D2E" w14:textId="77777777" w:rsidR="005A69F6" w:rsidRDefault="00594C61">
      <w:pPr>
        <w:ind w:left="720"/>
      </w:pPr>
      <w:r>
        <w:rPr>
          <w:rFonts w:ascii="Georgia" w:hAnsi="Georgia" w:cs="Georgia"/>
          <w:color w:val="000000"/>
          <w:sz w:val="24"/>
        </w:rPr>
        <w:tab/>
        <w:t>•</w:t>
      </w:r>
      <w:r>
        <w:rPr>
          <w:rFonts w:ascii="Georgia" w:hAnsi="Georgia" w:cs="Georgia"/>
          <w:color w:val="000000"/>
          <w:sz w:val="24"/>
        </w:rPr>
        <w:tab/>
        <w:t>Ваша сила ВСЕГДА с ВАМИ</w:t>
      </w:r>
    </w:p>
    <w:p w14:paraId="7443AD0F" w14:textId="77777777" w:rsidR="005A69F6" w:rsidRDefault="00594C61">
      <w:pPr>
        <w:ind w:left="720"/>
      </w:pPr>
      <w:r>
        <w:rPr>
          <w:rFonts w:ascii="Georgia" w:hAnsi="Georgia" w:cs="Georgia"/>
          <w:color w:val="000000"/>
          <w:sz w:val="24"/>
        </w:rPr>
        <w:tab/>
        <w:t>•</w:t>
      </w:r>
      <w:r>
        <w:rPr>
          <w:rFonts w:ascii="Georgia" w:hAnsi="Georgia" w:cs="Georgia"/>
          <w:color w:val="000000"/>
          <w:sz w:val="24"/>
        </w:rPr>
        <w:tab/>
        <w:t>Получив доступ к своей внутренней энергии, и используя ее, Вы перестаете</w:t>
      </w:r>
      <w:r w:rsidR="00682AD9">
        <w:rPr>
          <w:rFonts w:ascii="Georgia" w:hAnsi="Georgia" w:cs="Georgia"/>
          <w:color w:val="000000"/>
          <w:sz w:val="24"/>
        </w:rPr>
        <w:t>, там, где это возможно,</w:t>
      </w:r>
      <w:ins w:id="1" w:author="ir" w:date="2017-08-06T12:48:00Z">
        <w:r w:rsidR="00B3000B">
          <w:rPr>
            <w:rFonts w:ascii="Georgia" w:hAnsi="Georgia" w:cs="Georgia"/>
            <w:color w:val="000000"/>
            <w:sz w:val="24"/>
          </w:rPr>
          <w:t xml:space="preserve"> </w:t>
        </w:r>
      </w:ins>
      <w:r w:rsidR="00682AD9">
        <w:rPr>
          <w:rFonts w:ascii="Georgia" w:hAnsi="Georgia" w:cs="Georgia"/>
          <w:color w:val="000000"/>
          <w:sz w:val="24"/>
        </w:rPr>
        <w:t>быть зависимыми</w:t>
      </w:r>
      <w:ins w:id="2" w:author="ir" w:date="2017-08-06T12:48:00Z">
        <w:r w:rsidR="00B3000B">
          <w:rPr>
            <w:rFonts w:ascii="Georgia" w:hAnsi="Georgia" w:cs="Georgia"/>
            <w:color w:val="000000"/>
            <w:sz w:val="24"/>
          </w:rPr>
          <w:t xml:space="preserve"> </w:t>
        </w:r>
      </w:ins>
      <w:r>
        <w:rPr>
          <w:rFonts w:ascii="Georgia" w:hAnsi="Georgia" w:cs="Georgia"/>
          <w:color w:val="000000"/>
          <w:sz w:val="24"/>
        </w:rPr>
        <w:t xml:space="preserve">от </w:t>
      </w:r>
      <w:r w:rsidR="00682AD9">
        <w:rPr>
          <w:rFonts w:ascii="Georgia" w:hAnsi="Georgia" w:cs="Georgia"/>
          <w:color w:val="000000"/>
          <w:sz w:val="24"/>
        </w:rPr>
        <w:t>окружающего</w:t>
      </w:r>
      <w:r>
        <w:rPr>
          <w:rFonts w:ascii="Georgia" w:hAnsi="Georgia" w:cs="Georgia"/>
          <w:color w:val="000000"/>
          <w:sz w:val="24"/>
        </w:rPr>
        <w:t xml:space="preserve">, Вы можете превращать свои мысли в реальные результаты </w:t>
      </w:r>
    </w:p>
    <w:p w14:paraId="63530000" w14:textId="77777777" w:rsidR="005A69F6" w:rsidRDefault="005A69F6"/>
    <w:p w14:paraId="0233DB0B" w14:textId="77777777" w:rsidR="005A69F6" w:rsidRDefault="00594C61">
      <w:r>
        <w:rPr>
          <w:rFonts w:ascii="Georgia" w:hAnsi="Georgia" w:cs="Georgia"/>
          <w:b/>
          <w:color w:val="000000"/>
          <w:sz w:val="32"/>
        </w:rPr>
        <w:t>Что Вы сделаете, ощутив в себе такую мощную силу?</w:t>
      </w:r>
    </w:p>
    <w:p w14:paraId="1A66DCB6" w14:textId="77777777" w:rsidR="005A69F6" w:rsidRDefault="00594C61">
      <w:r>
        <w:rPr>
          <w:rFonts w:ascii="Georgia" w:hAnsi="Georgia" w:cs="Georgia"/>
          <w:b/>
          <w:color w:val="000000"/>
          <w:sz w:val="32"/>
        </w:rPr>
        <w:t>Вы однозначно:</w:t>
      </w:r>
    </w:p>
    <w:p w14:paraId="772DEFEF" w14:textId="77777777" w:rsidR="005A69F6" w:rsidRDefault="00594C61">
      <w:r>
        <w:rPr>
          <w:rFonts w:ascii="Georgia" w:hAnsi="Georgia" w:cs="Georgia"/>
          <w:color w:val="000000"/>
          <w:sz w:val="24"/>
        </w:rPr>
        <w:t xml:space="preserve">- </w:t>
      </w:r>
      <w:r>
        <w:rPr>
          <w:rFonts w:ascii="Georgia" w:hAnsi="Georgia" w:cs="Georgia"/>
          <w:b/>
          <w:color w:val="000000"/>
          <w:sz w:val="24"/>
        </w:rPr>
        <w:t>Зарабатываете больше денег</w:t>
      </w:r>
      <w:r>
        <w:rPr>
          <w:rFonts w:ascii="Georgia" w:hAnsi="Georgia" w:cs="Georgia"/>
          <w:color w:val="000000"/>
          <w:sz w:val="24"/>
        </w:rPr>
        <w:t>, так как активный источник силы повышает аппетиты, азарт и СПОСОБНОСТЬ ДЕЙСТВОВАТЬ, а сложности почти не пугают.</w:t>
      </w:r>
    </w:p>
    <w:p w14:paraId="385A8F0C" w14:textId="77777777" w:rsidR="005A69F6" w:rsidRDefault="00594C61">
      <w:r>
        <w:rPr>
          <w:rFonts w:ascii="Georgia" w:hAnsi="Georgia" w:cs="Georgia"/>
          <w:color w:val="000000"/>
          <w:sz w:val="24"/>
        </w:rPr>
        <w:t xml:space="preserve">- </w:t>
      </w:r>
      <w:r>
        <w:rPr>
          <w:rFonts w:ascii="Georgia" w:hAnsi="Georgia" w:cs="Georgia"/>
          <w:b/>
          <w:color w:val="000000"/>
          <w:sz w:val="24"/>
        </w:rPr>
        <w:t>Развиваетесь</w:t>
      </w:r>
      <w:r>
        <w:rPr>
          <w:rFonts w:ascii="Georgia" w:hAnsi="Georgia" w:cs="Georgia"/>
          <w:color w:val="000000"/>
          <w:sz w:val="24"/>
        </w:rPr>
        <w:t>, так как внутри Вас будет больше энергии пробовать, ставить выше цели, ИДТИ К НОВОМУ.</w:t>
      </w:r>
    </w:p>
    <w:p w14:paraId="052E9681" w14:textId="77777777" w:rsidR="005A69F6" w:rsidRDefault="00594C61">
      <w:r>
        <w:rPr>
          <w:rFonts w:ascii="Georgia" w:hAnsi="Georgia" w:cs="Georgia"/>
          <w:color w:val="000000"/>
          <w:sz w:val="24"/>
        </w:rPr>
        <w:t xml:space="preserve">- </w:t>
      </w:r>
      <w:r>
        <w:rPr>
          <w:rFonts w:ascii="Georgia" w:hAnsi="Georgia" w:cs="Georgia"/>
          <w:b/>
          <w:color w:val="000000"/>
          <w:sz w:val="24"/>
        </w:rPr>
        <w:t>Получаете больше уверенности</w:t>
      </w:r>
      <w:r>
        <w:rPr>
          <w:rFonts w:ascii="Georgia" w:hAnsi="Georgia" w:cs="Georgia"/>
          <w:color w:val="000000"/>
          <w:sz w:val="24"/>
        </w:rPr>
        <w:t xml:space="preserve"> в сфере отношений с противоположным полом, больше привлекательности в мужской или женской энергии, в зависимости от Вашего пола, больше естественности, больше НАСЛАЖДЕНИЯ ПРОЦЕССОМ.</w:t>
      </w:r>
    </w:p>
    <w:p w14:paraId="67508FDA" w14:textId="77777777" w:rsidR="005A69F6" w:rsidRDefault="00594C61">
      <w:r>
        <w:rPr>
          <w:rFonts w:ascii="Georgia" w:hAnsi="Georgia" w:cs="Georgia"/>
          <w:color w:val="000000"/>
          <w:sz w:val="24"/>
        </w:rPr>
        <w:t xml:space="preserve"> - </w:t>
      </w:r>
      <w:r>
        <w:rPr>
          <w:rFonts w:ascii="Georgia" w:hAnsi="Georgia" w:cs="Georgia"/>
          <w:b/>
          <w:color w:val="000000"/>
          <w:sz w:val="24"/>
        </w:rPr>
        <w:t>Улучшаете отношения с самим собой</w:t>
      </w:r>
      <w:r>
        <w:rPr>
          <w:rFonts w:ascii="Georgia" w:hAnsi="Georgia" w:cs="Georgia"/>
          <w:color w:val="000000"/>
          <w:sz w:val="24"/>
        </w:rPr>
        <w:t>, так как повышается Ваш жизненный тонус, появляется потрясающее настроение, больше бодрости, более комфортное ощущение от самого себя, больше уверенности, особенно в ситуациях, где ее не хватало, больше расслабленности, больше потокового состояния, больше САМОВЫРАЖЕНИЯ.</w:t>
      </w:r>
    </w:p>
    <w:p w14:paraId="18AB98DB" w14:textId="77777777" w:rsidR="005A69F6" w:rsidRDefault="00594C61">
      <w:r>
        <w:rPr>
          <w:rFonts w:ascii="Georgia" w:hAnsi="Georgia" w:cs="Georgia"/>
          <w:color w:val="000000"/>
          <w:sz w:val="24"/>
        </w:rPr>
        <w:t xml:space="preserve">- </w:t>
      </w:r>
      <w:r>
        <w:rPr>
          <w:rFonts w:ascii="Georgia" w:hAnsi="Georgia" w:cs="Georgia"/>
          <w:b/>
          <w:color w:val="000000"/>
          <w:sz w:val="24"/>
        </w:rPr>
        <w:t>Влияете на свою среду, свое общение</w:t>
      </w:r>
      <w:r>
        <w:rPr>
          <w:rFonts w:ascii="Georgia" w:hAnsi="Georgia" w:cs="Georgia"/>
          <w:color w:val="000000"/>
          <w:sz w:val="24"/>
        </w:rPr>
        <w:t>. В Вас появляется больше легкости, спонтанности, энергии, уверенности, общение становится ЖИВЫМ, былое напряжение сходит на нет.</w:t>
      </w:r>
    </w:p>
    <w:p w14:paraId="0A13CA4D" w14:textId="77777777" w:rsidR="005A69F6" w:rsidRDefault="005A69F6"/>
    <w:p w14:paraId="34449D0D" w14:textId="77777777" w:rsidR="005A69F6" w:rsidRDefault="00594C61">
      <w:r>
        <w:rPr>
          <w:rFonts w:ascii="Georgia" w:hAnsi="Georgia" w:cs="Georgia"/>
          <w:b/>
          <w:color w:val="000000"/>
          <w:sz w:val="32"/>
        </w:rPr>
        <w:t>Представьте, Вы приобретаете самое крутое состояние - Я МОГУ СДЕЛАТЬ ТО, ЧТО ДЕЙСТВИТЕЛЬНО ХОЧУ.</w:t>
      </w:r>
    </w:p>
    <w:p w14:paraId="4749D496" w14:textId="77777777" w:rsidR="005A69F6" w:rsidRDefault="00594C61">
      <w:r>
        <w:rPr>
          <w:rFonts w:ascii="Georgia" w:hAnsi="Georgia" w:cs="Georgia"/>
          <w:b/>
          <w:color w:val="000000"/>
          <w:sz w:val="32"/>
        </w:rPr>
        <w:t>По сути, это и есть главная цель нашего тренинга!</w:t>
      </w:r>
    </w:p>
    <w:p w14:paraId="766D68AA" w14:textId="77777777" w:rsidR="005A69F6" w:rsidRDefault="005A69F6"/>
    <w:p w14:paraId="0446D4C8" w14:textId="117729B5" w:rsidR="005A69F6" w:rsidRPr="003121B6" w:rsidRDefault="00594C61">
      <w:r>
        <w:rPr>
          <w:rFonts w:ascii="Georgia" w:hAnsi="Georgia" w:cs="Georgia"/>
          <w:b/>
          <w:color w:val="000000"/>
          <w:sz w:val="28"/>
        </w:rPr>
        <w:t xml:space="preserve">Кнопка: Я МОГУ ДЕЛАТЬ ТО, ЧТО ДЕЙСТВИТЕЛЬНО ХОЧУ! </w:t>
      </w:r>
    </w:p>
    <w:p w14:paraId="1419172D" w14:textId="77777777" w:rsidR="00DB77F7" w:rsidRDefault="00DB77F7">
      <w:pPr>
        <w:rPr>
          <w:rFonts w:ascii="Georgia" w:hAnsi="Georgia" w:cs="Georgia"/>
          <w:b/>
          <w:color w:val="000000"/>
          <w:sz w:val="32"/>
        </w:rPr>
      </w:pPr>
      <w:r>
        <w:rPr>
          <w:rFonts w:ascii="Georgia" w:hAnsi="Georgia" w:cs="Georgia"/>
          <w:b/>
          <w:color w:val="000000"/>
          <w:sz w:val="32"/>
        </w:rPr>
        <w:br w:type="page"/>
      </w:r>
    </w:p>
    <w:p w14:paraId="2C5DA977" w14:textId="46C87ABA" w:rsidR="005A69F6" w:rsidRDefault="00594C61">
      <w:r>
        <w:rPr>
          <w:rFonts w:ascii="Georgia" w:hAnsi="Georgia" w:cs="Georgia"/>
          <w:b/>
          <w:color w:val="000000"/>
          <w:sz w:val="32"/>
        </w:rPr>
        <w:lastRenderedPageBreak/>
        <w:t>3 причины, почему тренинг будет актуален нашим клиентам, которые уже много чего с нами прошли?</w:t>
      </w:r>
    </w:p>
    <w:p w14:paraId="203B0589" w14:textId="77777777" w:rsidR="005A69F6" w:rsidRDefault="00594C61">
      <w:pPr>
        <w:ind w:left="720"/>
      </w:pPr>
      <w:r>
        <w:rPr>
          <w:rFonts w:ascii="Georgia" w:hAnsi="Georgia" w:cs="Georgia"/>
          <w:b/>
          <w:color w:val="000000"/>
          <w:sz w:val="24"/>
        </w:rPr>
        <w:tab/>
        <w:t>•</w:t>
      </w:r>
      <w:r>
        <w:rPr>
          <w:rFonts w:ascii="Georgia" w:hAnsi="Georgia" w:cs="Georgia"/>
          <w:b/>
          <w:color w:val="000000"/>
          <w:sz w:val="24"/>
        </w:rPr>
        <w:tab/>
        <w:t xml:space="preserve">Программа совершенно новая. </w:t>
      </w:r>
      <w:r>
        <w:rPr>
          <w:rFonts w:ascii="Georgia" w:hAnsi="Georgia" w:cs="Georgia"/>
          <w:color w:val="000000"/>
          <w:sz w:val="24"/>
        </w:rPr>
        <w:t xml:space="preserve">Это НОВЫЙ И ПЕРВЫЙ В СВОЕМ РОДЕ тренинг на подобную тему, которая нигде, ни в одном тренинге до сих пор не раскрыта полноценно. </w:t>
      </w:r>
    </w:p>
    <w:p w14:paraId="1350214E" w14:textId="77777777" w:rsidR="005A69F6" w:rsidRDefault="00594C61">
      <w:pPr>
        <w:ind w:left="720"/>
      </w:pPr>
      <w:r>
        <w:rPr>
          <w:rFonts w:ascii="Georgia" w:hAnsi="Georgia" w:cs="Georgia"/>
          <w:b/>
          <w:color w:val="000000"/>
          <w:sz w:val="24"/>
        </w:rPr>
        <w:tab/>
        <w:t>•</w:t>
      </w:r>
      <w:r>
        <w:rPr>
          <w:rFonts w:ascii="Georgia" w:hAnsi="Georgia" w:cs="Georgia"/>
          <w:b/>
          <w:color w:val="000000"/>
          <w:sz w:val="24"/>
        </w:rPr>
        <w:tab/>
        <w:t xml:space="preserve">ВАЖНО! Энергия и сила – один из двух важнейших ресурсов человека. </w:t>
      </w:r>
      <w:r>
        <w:rPr>
          <w:rFonts w:ascii="Georgia" w:hAnsi="Georgia" w:cs="Georgia"/>
          <w:color w:val="000000"/>
          <w:sz w:val="24"/>
        </w:rPr>
        <w:t xml:space="preserve">Практически все тренинги разбиваются об лень, недостаток энергии и силы реализовывать их на практике, а иногда и сам тренинг закончить. </w:t>
      </w:r>
    </w:p>
    <w:p w14:paraId="0203E89E" w14:textId="3E21CFBF" w:rsidR="005A69F6" w:rsidRDefault="00594C61" w:rsidP="00A776D1">
      <w:pPr>
        <w:ind w:left="720"/>
      </w:pPr>
      <w:r>
        <w:rPr>
          <w:rFonts w:ascii="Georgia" w:hAnsi="Georgia" w:cs="Georgia"/>
          <w:b/>
          <w:color w:val="000000"/>
          <w:sz w:val="24"/>
        </w:rPr>
        <w:tab/>
        <w:t>•</w:t>
      </w:r>
      <w:r>
        <w:rPr>
          <w:rFonts w:ascii="Georgia" w:hAnsi="Georgia" w:cs="Georgia"/>
          <w:b/>
          <w:color w:val="000000"/>
          <w:sz w:val="24"/>
        </w:rPr>
        <w:tab/>
        <w:t>Конкретный и гарантированный результат.</w:t>
      </w:r>
      <w:r>
        <w:rPr>
          <w:rFonts w:ascii="Georgia" w:hAnsi="Georgia" w:cs="Georgia"/>
          <w:color w:val="000000"/>
          <w:sz w:val="24"/>
        </w:rPr>
        <w:t xml:space="preserve"> УНИКАЛЬНЫЙ УЗКОСПЕЦИАЛИЗИРОВАННЫЙ тренинг с понятным целевым результатом: направлен на пробуждение силы, больше ничего там не будет, вся работа четко на одну цель.</w:t>
      </w:r>
    </w:p>
    <w:p w14:paraId="4C70F826" w14:textId="77777777" w:rsidR="00DB77F7" w:rsidRDefault="00DB77F7">
      <w:pPr>
        <w:rPr>
          <w:rFonts w:ascii="Georgia" w:hAnsi="Georgia" w:cs="Georgia"/>
          <w:b/>
          <w:color w:val="000000"/>
          <w:sz w:val="28"/>
        </w:rPr>
      </w:pPr>
      <w:r>
        <w:rPr>
          <w:rFonts w:ascii="Georgia" w:hAnsi="Georgia" w:cs="Georgia"/>
          <w:b/>
          <w:color w:val="000000"/>
          <w:sz w:val="28"/>
        </w:rPr>
        <w:br w:type="page"/>
      </w:r>
    </w:p>
    <w:p w14:paraId="6AFFB9CE" w14:textId="219AD884" w:rsidR="005A69F6" w:rsidRDefault="00594C61">
      <w:r>
        <w:rPr>
          <w:rFonts w:ascii="Georgia" w:hAnsi="Georgia" w:cs="Georgia"/>
          <w:b/>
          <w:color w:val="000000"/>
          <w:sz w:val="28"/>
        </w:rPr>
        <w:lastRenderedPageBreak/>
        <w:t>Автор Тренинга:</w:t>
      </w:r>
    </w:p>
    <w:p w14:paraId="6F880DD2" w14:textId="77777777" w:rsidR="005A69F6" w:rsidRDefault="005A69F6"/>
    <w:p w14:paraId="5187171E" w14:textId="77777777" w:rsidR="005A69F6" w:rsidRDefault="00594C61">
      <w:pPr>
        <w:jc w:val="both"/>
      </w:pPr>
      <w:r>
        <w:rPr>
          <w:rFonts w:ascii="Times New Roman" w:hAnsi="Times New Roman" w:cs="Times New Roman"/>
          <w:b/>
          <w:color w:val="000000"/>
          <w:sz w:val="24"/>
        </w:rPr>
        <w:t xml:space="preserve">Меня зовут Вячеслав Юнев! </w:t>
      </w:r>
    </w:p>
    <w:p w14:paraId="468EAE0B" w14:textId="77777777" w:rsidR="005A69F6" w:rsidRDefault="005A69F6">
      <w:pPr>
        <w:jc w:val="both"/>
      </w:pPr>
    </w:p>
    <w:p w14:paraId="6AB7B529" w14:textId="77777777" w:rsidR="005A69F6" w:rsidRDefault="00594C61">
      <w:pPr>
        <w:jc w:val="both"/>
      </w:pPr>
      <w:r>
        <w:rPr>
          <w:rFonts w:ascii="Times New Roman" w:hAnsi="Times New Roman" w:cs="Times New Roman"/>
          <w:b/>
          <w:color w:val="000000"/>
          <w:sz w:val="24"/>
        </w:rPr>
        <w:t>Я Основатель и совладелец двух интернет-проектов</w:t>
      </w:r>
      <w:r>
        <w:rPr>
          <w:rFonts w:ascii="Times New Roman" w:hAnsi="Times New Roman" w:cs="Times New Roman"/>
          <w:color w:val="000000"/>
          <w:sz w:val="24"/>
        </w:rPr>
        <w:t xml:space="preserve"> в области саморазвития и небольшого бизнеса в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офлайне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. За последние 7 лет примерно 30 тысяч клиентов изучили мои бесплатные и платные интернет-тренинги. </w:t>
      </w:r>
    </w:p>
    <w:p w14:paraId="24ADC594" w14:textId="77777777" w:rsidR="005A69F6" w:rsidRDefault="00594C61">
      <w:pPr>
        <w:jc w:val="both"/>
      </w:pPr>
      <w:r>
        <w:rPr>
          <w:rFonts w:ascii="Times New Roman" w:hAnsi="Times New Roman" w:cs="Times New Roman"/>
          <w:color w:val="000000"/>
          <w:sz w:val="24"/>
        </w:rPr>
        <w:t xml:space="preserve">Автор более 50 курсов и тренингов. Также я </w:t>
      </w:r>
      <w:r>
        <w:rPr>
          <w:rFonts w:ascii="Times New Roman" w:hAnsi="Times New Roman" w:cs="Times New Roman"/>
          <w:b/>
          <w:color w:val="000000"/>
          <w:sz w:val="24"/>
        </w:rPr>
        <w:t>провожу тренинги по всему миру.</w:t>
      </w:r>
    </w:p>
    <w:p w14:paraId="398196E2" w14:textId="77777777" w:rsidR="005A69F6" w:rsidRDefault="00594C61">
      <w:pPr>
        <w:jc w:val="both"/>
      </w:pPr>
      <w:r>
        <w:rPr>
          <w:rFonts w:ascii="Times New Roman" w:hAnsi="Times New Roman" w:cs="Times New Roman"/>
          <w:color w:val="000000"/>
          <w:sz w:val="24"/>
        </w:rPr>
        <w:t xml:space="preserve">У меня </w:t>
      </w:r>
      <w:r>
        <w:rPr>
          <w:rFonts w:ascii="Times New Roman" w:hAnsi="Times New Roman" w:cs="Times New Roman"/>
          <w:b/>
          <w:color w:val="000000"/>
          <w:sz w:val="24"/>
        </w:rPr>
        <w:t>получилось найти источник радости внутри себя</w:t>
      </w:r>
      <w:r>
        <w:rPr>
          <w:rFonts w:ascii="Times New Roman" w:hAnsi="Times New Roman" w:cs="Times New Roman"/>
          <w:color w:val="000000"/>
          <w:sz w:val="24"/>
        </w:rPr>
        <w:t xml:space="preserve">, а не создавать иллюзию счастливого человека в самом банальном смысле этого выражения. </w:t>
      </w:r>
    </w:p>
    <w:p w14:paraId="3B8626F5" w14:textId="77777777" w:rsidR="005A69F6" w:rsidRDefault="00594C61">
      <w:pPr>
        <w:jc w:val="both"/>
      </w:pPr>
      <w:r>
        <w:rPr>
          <w:rFonts w:ascii="Times New Roman" w:hAnsi="Times New Roman" w:cs="Times New Roman"/>
          <w:b/>
          <w:color w:val="000000"/>
          <w:sz w:val="24"/>
        </w:rPr>
        <w:t>Мой путь долог и тернист:</w:t>
      </w:r>
      <w:r>
        <w:rPr>
          <w:rFonts w:ascii="Times New Roman" w:hAnsi="Times New Roman" w:cs="Times New Roman"/>
          <w:color w:val="000000"/>
          <w:sz w:val="24"/>
        </w:rPr>
        <w:t xml:space="preserve"> я изучал огромное количество теорий, методик, книг, статей, практик, перепробовал огромное количество упражнений. </w:t>
      </w:r>
      <w:r>
        <w:rPr>
          <w:rFonts w:ascii="Times New Roman" w:hAnsi="Times New Roman" w:cs="Times New Roman"/>
          <w:color w:val="000000"/>
          <w:sz w:val="24"/>
        </w:rPr>
        <w:br/>
        <w:t xml:space="preserve">Постигая этот путь, у меня </w:t>
      </w:r>
      <w:r>
        <w:rPr>
          <w:rFonts w:ascii="Times New Roman" w:hAnsi="Times New Roman" w:cs="Times New Roman"/>
          <w:b/>
          <w:color w:val="000000"/>
          <w:sz w:val="24"/>
        </w:rPr>
        <w:t>получилось создать свой проект</w:t>
      </w:r>
      <w:r>
        <w:rPr>
          <w:rFonts w:ascii="Times New Roman" w:hAnsi="Times New Roman" w:cs="Times New Roman"/>
          <w:color w:val="000000"/>
          <w:sz w:val="24"/>
        </w:rPr>
        <w:t xml:space="preserve"> в интернете и целое мини-направление в психологии. </w:t>
      </w:r>
    </w:p>
    <w:p w14:paraId="24914A17" w14:textId="77777777" w:rsidR="005A69F6" w:rsidRDefault="005A69F6">
      <w:pPr>
        <w:jc w:val="both"/>
      </w:pPr>
    </w:p>
    <w:p w14:paraId="26A1F35B" w14:textId="77777777" w:rsidR="00DB77F7" w:rsidRDefault="00DB77F7">
      <w:pPr>
        <w:rPr>
          <w:rFonts w:ascii="Georgia" w:hAnsi="Georgia" w:cs="Georgia"/>
          <w:b/>
          <w:color w:val="000000"/>
          <w:sz w:val="28"/>
        </w:rPr>
      </w:pPr>
      <w:r>
        <w:rPr>
          <w:rFonts w:ascii="Georgia" w:hAnsi="Georgia" w:cs="Georgia"/>
          <w:b/>
          <w:color w:val="000000"/>
          <w:sz w:val="28"/>
        </w:rPr>
        <w:br w:type="page"/>
      </w:r>
    </w:p>
    <w:p w14:paraId="74D419F6" w14:textId="24ECAC7D" w:rsidR="005A69F6" w:rsidRDefault="00594C61">
      <w:r>
        <w:rPr>
          <w:rFonts w:ascii="Georgia" w:hAnsi="Georgia" w:cs="Georgia"/>
          <w:b/>
          <w:color w:val="000000"/>
          <w:sz w:val="28"/>
        </w:rPr>
        <w:lastRenderedPageBreak/>
        <w:t xml:space="preserve">5 ГЛАВНЫХ ОТЛИЧИЙ ЭТОГО </w:t>
      </w:r>
      <w:proofErr w:type="gramStart"/>
      <w:r>
        <w:rPr>
          <w:rFonts w:ascii="Georgia" w:hAnsi="Georgia" w:cs="Georgia"/>
          <w:b/>
          <w:color w:val="000000"/>
          <w:sz w:val="28"/>
        </w:rPr>
        <w:t>ТРЕНИНГА,  КОТОРОМУ</w:t>
      </w:r>
      <w:proofErr w:type="gramEnd"/>
      <w:r>
        <w:rPr>
          <w:rFonts w:ascii="Georgia" w:hAnsi="Georgia" w:cs="Georgia"/>
          <w:b/>
          <w:color w:val="000000"/>
          <w:sz w:val="28"/>
        </w:rPr>
        <w:t xml:space="preserve"> НЕТ АНАЛОГОВ </w:t>
      </w:r>
    </w:p>
    <w:p w14:paraId="07F4E8C2" w14:textId="77777777" w:rsidR="005A69F6" w:rsidRDefault="005A69F6"/>
    <w:p w14:paraId="59920DA7" w14:textId="758056A3" w:rsidR="005A69F6" w:rsidRDefault="00594C61" w:rsidP="003121B6">
      <w:pPr>
        <w:jc w:val="both"/>
      </w:pPr>
      <w:r>
        <w:rPr>
          <w:rFonts w:ascii="Georgia" w:hAnsi="Georgia" w:cs="Georgia"/>
          <w:b/>
          <w:color w:val="000000"/>
          <w:sz w:val="24"/>
        </w:rPr>
        <w:t>Авторское понимание человека.</w:t>
      </w:r>
      <w:r>
        <w:rPr>
          <w:rFonts w:ascii="Georgia" w:hAnsi="Georgia" w:cs="Georgia"/>
          <w:color w:val="000000"/>
          <w:sz w:val="24"/>
        </w:rPr>
        <w:t xml:space="preserve"> Это уже, по сути, уникально. Я имею большую глубокую подробную непротиворечивую модель устройства человека, протестированную опытом работы с тысячами людей, что дает мне понимание огромного количества нюансов:</w:t>
      </w:r>
    </w:p>
    <w:p w14:paraId="53229BD4" w14:textId="77777777" w:rsidR="005A69F6" w:rsidRDefault="00594C61">
      <w:pPr>
        <w:spacing w:before="100" w:after="100"/>
        <w:ind w:left="720"/>
        <w:jc w:val="both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как устроен человек,</w:t>
      </w:r>
    </w:p>
    <w:p w14:paraId="71C0FDE3" w14:textId="77777777" w:rsidR="005A69F6" w:rsidRDefault="00594C61">
      <w:pPr>
        <w:spacing w:before="100" w:after="100"/>
        <w:ind w:left="720"/>
        <w:jc w:val="both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что ему дано от природы,</w:t>
      </w:r>
    </w:p>
    <w:p w14:paraId="13D8E08F" w14:textId="77777777" w:rsidR="005A69F6" w:rsidRDefault="00594C61">
      <w:pPr>
        <w:spacing w:before="100" w:after="100"/>
        <w:ind w:left="720"/>
        <w:jc w:val="both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что не нужно от природы,</w:t>
      </w:r>
    </w:p>
    <w:p w14:paraId="022B816E" w14:textId="77777777" w:rsidR="005A69F6" w:rsidRDefault="00594C61">
      <w:pPr>
        <w:spacing w:before="100" w:after="100"/>
        <w:ind w:left="720"/>
        <w:jc w:val="both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как это найти в себе и раскрыть,</w:t>
      </w:r>
    </w:p>
    <w:p w14:paraId="5A110445" w14:textId="77777777" w:rsidR="005A69F6" w:rsidRDefault="00594C61">
      <w:pPr>
        <w:spacing w:before="100" w:after="100"/>
        <w:ind w:left="720"/>
        <w:jc w:val="both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как применить</w:t>
      </w:r>
    </w:p>
    <w:p w14:paraId="59DDA475" w14:textId="77777777" w:rsidR="00B3000B" w:rsidDel="00B3000B" w:rsidRDefault="00594C61" w:rsidP="00B3000B">
      <w:pPr>
        <w:jc w:val="both"/>
        <w:rPr>
          <w:ins w:id="3" w:author="ir" w:date="2017-08-06T12:49:00Z"/>
          <w:rFonts w:ascii="Georgia" w:hAnsi="Georgia" w:cs="Georgia"/>
          <w:b/>
          <w:color w:val="000000"/>
          <w:sz w:val="24"/>
        </w:rPr>
      </w:pPr>
      <w:r>
        <w:rPr>
          <w:rFonts w:ascii="Georgia" w:hAnsi="Georgia" w:cs="Georgia"/>
          <w:b/>
          <w:color w:val="000000"/>
          <w:sz w:val="24"/>
        </w:rPr>
        <w:t>В программе не только технология</w:t>
      </w:r>
      <w:r w:rsidR="00B3000B">
        <w:rPr>
          <w:rFonts w:ascii="Georgia" w:hAnsi="Georgia" w:cs="Georgia"/>
          <w:b/>
          <w:color w:val="000000"/>
          <w:sz w:val="24"/>
        </w:rPr>
        <w:t>.</w:t>
      </w:r>
    </w:p>
    <w:p w14:paraId="26FB01BC" w14:textId="77777777" w:rsidR="005A69F6" w:rsidRDefault="00594C61" w:rsidP="00B3000B">
      <w:pPr>
        <w:jc w:val="both"/>
      </w:pPr>
      <w:r>
        <w:rPr>
          <w:rFonts w:ascii="Georgia" w:hAnsi="Georgia" w:cs="Georgia"/>
          <w:color w:val="000000"/>
          <w:sz w:val="24"/>
        </w:rPr>
        <w:t>Тренинг максимально эффективно задействует и комбинирует наработанные на сегодня человечеством технологии на эту тематику.</w:t>
      </w:r>
    </w:p>
    <w:p w14:paraId="067E4BFD" w14:textId="77777777" w:rsidR="005A69F6" w:rsidRDefault="00594C61" w:rsidP="00B3000B">
      <w:pPr>
        <w:jc w:val="both"/>
      </w:pPr>
      <w:r>
        <w:rPr>
          <w:rFonts w:ascii="Georgia" w:hAnsi="Georgia" w:cs="Georgia"/>
          <w:b/>
          <w:color w:val="000000"/>
          <w:sz w:val="24"/>
        </w:rPr>
        <w:t>Максимум практики!</w:t>
      </w:r>
      <w:r>
        <w:rPr>
          <w:rFonts w:ascii="Georgia" w:hAnsi="Georgia" w:cs="Georgia"/>
          <w:color w:val="000000"/>
          <w:sz w:val="24"/>
        </w:rPr>
        <w:t xml:space="preserve"> Это не теория, и не мотивационный тренинг.</w:t>
      </w:r>
    </w:p>
    <w:p w14:paraId="3635CF59" w14:textId="77777777" w:rsidR="005A69F6" w:rsidRDefault="00594C61">
      <w:pPr>
        <w:jc w:val="both"/>
      </w:pPr>
      <w:r>
        <w:rPr>
          <w:rFonts w:ascii="Georgia" w:hAnsi="Georgia" w:cs="Georgia"/>
          <w:color w:val="000000"/>
          <w:sz w:val="24"/>
        </w:rPr>
        <w:t>Выход с тренинга обеспечен навыком и новым ощущением себя</w:t>
      </w:r>
    </w:p>
    <w:p w14:paraId="49606A24" w14:textId="77777777" w:rsidR="005A69F6" w:rsidRDefault="00594C61" w:rsidP="00B3000B">
      <w:pPr>
        <w:jc w:val="both"/>
      </w:pPr>
      <w:r>
        <w:rPr>
          <w:rFonts w:ascii="Georgia" w:hAnsi="Georgia" w:cs="Georgia"/>
          <w:b/>
          <w:color w:val="000000"/>
          <w:sz w:val="24"/>
        </w:rPr>
        <w:t>Проработка на всех уровнях:</w:t>
      </w:r>
    </w:p>
    <w:p w14:paraId="12D4B4A2" w14:textId="77777777" w:rsidR="005A69F6" w:rsidRDefault="00594C61">
      <w:pPr>
        <w:spacing w:before="100" w:after="100"/>
        <w:ind w:left="720"/>
        <w:jc w:val="both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ум</w:t>
      </w:r>
    </w:p>
    <w:p w14:paraId="05225E42" w14:textId="77777777" w:rsidR="005A69F6" w:rsidRDefault="00594C61">
      <w:pPr>
        <w:spacing w:before="100" w:after="100"/>
        <w:ind w:left="720"/>
        <w:jc w:val="both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эмоции</w:t>
      </w:r>
    </w:p>
    <w:p w14:paraId="1286AE52" w14:textId="77777777" w:rsidR="005A69F6" w:rsidRDefault="00594C61">
      <w:pPr>
        <w:spacing w:before="100" w:after="100"/>
        <w:ind w:left="720"/>
        <w:jc w:val="both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ощущения</w:t>
      </w:r>
    </w:p>
    <w:p w14:paraId="53DA36EF" w14:textId="77777777" w:rsidR="005A69F6" w:rsidRDefault="00594C61">
      <w:pPr>
        <w:spacing w:before="100" w:after="100"/>
        <w:ind w:left="720"/>
        <w:jc w:val="both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воображение</w:t>
      </w:r>
    </w:p>
    <w:p w14:paraId="757A6309" w14:textId="77777777" w:rsidR="005A69F6" w:rsidRDefault="00594C61">
      <w:pPr>
        <w:spacing w:before="100" w:after="100"/>
        <w:ind w:left="720"/>
        <w:jc w:val="both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действие</w:t>
      </w:r>
    </w:p>
    <w:p w14:paraId="733645E7" w14:textId="77777777" w:rsidR="005A69F6" w:rsidRDefault="00594C61">
      <w:pPr>
        <w:spacing w:before="100" w:after="100"/>
        <w:ind w:left="720"/>
        <w:jc w:val="both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практика</w:t>
      </w:r>
    </w:p>
    <w:p w14:paraId="0424B605" w14:textId="77777777" w:rsidR="005A69F6" w:rsidRDefault="00594C61">
      <w:pPr>
        <w:ind w:left="720"/>
        <w:jc w:val="both"/>
      </w:pPr>
      <w:r>
        <w:rPr>
          <w:rFonts w:ascii="Georgia" w:hAnsi="Georgia" w:cs="Georgia"/>
          <w:color w:val="000000"/>
          <w:sz w:val="24"/>
        </w:rPr>
        <w:tab/>
        <w:t>•</w:t>
      </w:r>
      <w:r>
        <w:rPr>
          <w:rFonts w:ascii="Georgia" w:hAnsi="Georgia" w:cs="Georgia"/>
          <w:color w:val="000000"/>
          <w:sz w:val="24"/>
        </w:rPr>
        <w:tab/>
      </w:r>
      <w:r>
        <w:rPr>
          <w:rFonts w:ascii="Georgia" w:hAnsi="Georgia" w:cs="Georgia"/>
          <w:b/>
          <w:color w:val="000000"/>
          <w:sz w:val="24"/>
        </w:rPr>
        <w:t xml:space="preserve">Никакой эзотерики, мистики, магии, тонких планов. </w:t>
      </w:r>
      <w:r>
        <w:rPr>
          <w:rFonts w:ascii="Georgia" w:hAnsi="Georgia" w:cs="Georgia"/>
          <w:color w:val="000000"/>
          <w:sz w:val="24"/>
        </w:rPr>
        <w:t>Здесь под энергией понимается способность делать то, что задумал, ничего более.</w:t>
      </w:r>
    </w:p>
    <w:p w14:paraId="0F677E1D" w14:textId="77777777" w:rsidR="005A69F6" w:rsidRDefault="005A69F6">
      <w:pPr>
        <w:jc w:val="both"/>
      </w:pPr>
    </w:p>
    <w:p w14:paraId="10D14DC1" w14:textId="77777777" w:rsidR="00DB77F7" w:rsidRDefault="00DB77F7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br w:type="page"/>
      </w:r>
    </w:p>
    <w:p w14:paraId="105DDD07" w14:textId="2E01A986" w:rsidR="005A69F6" w:rsidRDefault="00594C61">
      <w:pPr>
        <w:jc w:val="center"/>
      </w:pPr>
      <w:r>
        <w:rPr>
          <w:rFonts w:ascii="Times New Roman" w:hAnsi="Times New Roman" w:cs="Times New Roman"/>
          <w:color w:val="000000"/>
          <w:sz w:val="28"/>
        </w:rPr>
        <w:lastRenderedPageBreak/>
        <w:t>Варианты участия</w:t>
      </w:r>
    </w:p>
    <w:p w14:paraId="7BF51BBF" w14:textId="77777777" w:rsidR="005A69F6" w:rsidRDefault="005A69F6"/>
    <w:p w14:paraId="05367629" w14:textId="77777777" w:rsidR="005A69F6" w:rsidRPr="00B3000B" w:rsidRDefault="00594C61">
      <w:pPr>
        <w:rPr>
          <w:b/>
        </w:rPr>
      </w:pPr>
      <w:r w:rsidRPr="00B3000B">
        <w:rPr>
          <w:rFonts w:ascii="Georgia" w:hAnsi="Georgia" w:cs="Georgia"/>
          <w:b/>
          <w:color w:val="000000"/>
          <w:sz w:val="24"/>
        </w:rPr>
        <w:t>PREMIUM</w:t>
      </w:r>
    </w:p>
    <w:p w14:paraId="155FBB78" w14:textId="77777777" w:rsidR="005A69F6" w:rsidRDefault="00594C61">
      <w:pPr>
        <w:ind w:left="720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практические упражнения</w:t>
      </w:r>
    </w:p>
    <w:p w14:paraId="14A7A364" w14:textId="77777777" w:rsidR="005A69F6" w:rsidRDefault="00594C61">
      <w:pPr>
        <w:ind w:left="720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теоретический разбор устройства человека</w:t>
      </w:r>
    </w:p>
    <w:p w14:paraId="7E340106" w14:textId="77777777" w:rsidR="005A69F6" w:rsidRDefault="00594C61">
      <w:pPr>
        <w:ind w:left="720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тренировка навыка объемного проживания</w:t>
      </w:r>
    </w:p>
    <w:p w14:paraId="2C18513F" w14:textId="77777777" w:rsidR="005A69F6" w:rsidRDefault="00594C61">
      <w:pPr>
        <w:ind w:left="720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глубокая диагностика состояния участника в начале и в конце семинара</w:t>
      </w:r>
    </w:p>
    <w:p w14:paraId="3BF1A059" w14:textId="77777777" w:rsidR="005A69F6" w:rsidRDefault="00594C61">
      <w:pPr>
        <w:ind w:left="720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практика объемного проживания</w:t>
      </w:r>
    </w:p>
    <w:p w14:paraId="3FA15498" w14:textId="77777777" w:rsidR="00594C61" w:rsidRDefault="00594C61" w:rsidP="00594C61">
      <w:pPr>
        <w:ind w:left="72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набор рекомендаций и упражнений по поддержанию достигнутого состояния и включению его «по запросу» в нужной ситуации</w:t>
      </w:r>
    </w:p>
    <w:p w14:paraId="2B371207" w14:textId="77777777" w:rsidR="00594C61" w:rsidRDefault="00594C61" w:rsidP="00594C61">
      <w:pPr>
        <w:ind w:left="72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индивидуальная процедура поиска игры для каждого участника</w:t>
      </w:r>
    </w:p>
    <w:p w14:paraId="7ABB62F7" w14:textId="77777777" w:rsidR="00594C61" w:rsidRPr="00594C61" w:rsidRDefault="00594C61" w:rsidP="00594C61">
      <w:pPr>
        <w:ind w:left="72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ролевая игра для более глубокого осознания полученной информации</w:t>
      </w:r>
    </w:p>
    <w:p w14:paraId="01D0A86D" w14:textId="77777777" w:rsidR="005A69F6" w:rsidRDefault="005A69F6"/>
    <w:p w14:paraId="3CDA1977" w14:textId="77777777" w:rsidR="005A69F6" w:rsidRDefault="005A69F6"/>
    <w:p w14:paraId="160FC918" w14:textId="77777777" w:rsidR="005A69F6" w:rsidRDefault="00594C61">
      <w:r>
        <w:rPr>
          <w:rFonts w:ascii="Georgia" w:hAnsi="Georgia" w:cs="Georgia"/>
          <w:b/>
          <w:color w:val="000000"/>
          <w:sz w:val="24"/>
        </w:rPr>
        <w:t>STANDART</w:t>
      </w:r>
    </w:p>
    <w:p w14:paraId="76A2668C" w14:textId="77777777" w:rsidR="005A69F6" w:rsidRDefault="00594C61">
      <w:pPr>
        <w:ind w:left="720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теоретический разбор устройства человека</w:t>
      </w:r>
    </w:p>
    <w:p w14:paraId="4F44F7FA" w14:textId="77777777" w:rsidR="005A69F6" w:rsidRDefault="00594C61">
      <w:pPr>
        <w:ind w:left="720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тренировка навыка объемного проживания</w:t>
      </w:r>
    </w:p>
    <w:p w14:paraId="23EA1A0C" w14:textId="77777777" w:rsidR="005A69F6" w:rsidRDefault="00594C61">
      <w:pPr>
        <w:ind w:left="720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тренировка навыка объемного проживания</w:t>
      </w:r>
    </w:p>
    <w:p w14:paraId="66F60B3C" w14:textId="77777777" w:rsidR="005A69F6" w:rsidRDefault="00594C61">
      <w:pPr>
        <w:ind w:left="720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глубокая диагностика состояния участника в начале и в конце семинара</w:t>
      </w:r>
    </w:p>
    <w:p w14:paraId="0819E494" w14:textId="77777777" w:rsidR="005A69F6" w:rsidRDefault="00594C61">
      <w:pPr>
        <w:ind w:left="720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практика объемного проживания</w:t>
      </w:r>
    </w:p>
    <w:p w14:paraId="6462A4D5" w14:textId="77777777" w:rsidR="005A69F6" w:rsidRDefault="00594C61">
      <w:pPr>
        <w:ind w:left="720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набор рекомендаций и упражнений по поддержанию достигнутого состояния и включению его «по запросу» в нужной ситуации</w:t>
      </w:r>
    </w:p>
    <w:p w14:paraId="375A5985" w14:textId="77777777" w:rsidR="005A69F6" w:rsidRDefault="005A69F6">
      <w:pPr>
        <w:ind w:left="720"/>
      </w:pPr>
    </w:p>
    <w:p w14:paraId="20290A80" w14:textId="77777777" w:rsidR="005A69F6" w:rsidRDefault="00594C61">
      <w:r>
        <w:rPr>
          <w:rFonts w:ascii="Georgia" w:hAnsi="Georgia" w:cs="Georgia"/>
          <w:color w:val="000000"/>
          <w:sz w:val="24"/>
        </w:rPr>
        <w:t xml:space="preserve">Стоимость курса </w:t>
      </w:r>
    </w:p>
    <w:p w14:paraId="61849967" w14:textId="77777777" w:rsidR="005A69F6" w:rsidRDefault="00594C61">
      <w:r>
        <w:rPr>
          <w:rFonts w:ascii="Georgia" w:hAnsi="Georgia" w:cs="Georgia"/>
          <w:color w:val="000000"/>
          <w:sz w:val="24"/>
        </w:rPr>
        <w:t>Стоимость курса</w:t>
      </w:r>
    </w:p>
    <w:p w14:paraId="36FDFA81" w14:textId="77777777" w:rsidR="005A69F6" w:rsidRDefault="005A69F6"/>
    <w:p w14:paraId="48800AE4" w14:textId="77777777" w:rsidR="005A69F6" w:rsidRDefault="00594C61">
      <w:r>
        <w:rPr>
          <w:rFonts w:ascii="Times" w:hAnsi="Times" w:cs="Times"/>
          <w:color w:val="000000"/>
          <w:sz w:val="24"/>
        </w:rPr>
        <w:t>​</w:t>
      </w:r>
      <w:r>
        <w:rPr>
          <w:rFonts w:ascii="Georgia" w:hAnsi="Georgia" w:cs="Georgia"/>
          <w:color w:val="000000"/>
          <w:sz w:val="24"/>
        </w:rPr>
        <w:t> </w:t>
      </w:r>
      <w:r>
        <w:rPr>
          <w:rFonts w:ascii="Georgia" w:hAnsi="Georgia" w:cs="Georgia"/>
          <w:b/>
          <w:color w:val="000000"/>
          <w:sz w:val="32"/>
        </w:rPr>
        <w:t>Кнопка: Я ХОЧУ ПРОБУДИТЬ СВОЮ СИЛУ!</w:t>
      </w:r>
    </w:p>
    <w:p w14:paraId="732EB979" w14:textId="77777777" w:rsidR="005A69F6" w:rsidRDefault="005A69F6"/>
    <w:p w14:paraId="52E577B8" w14:textId="77777777" w:rsidR="00DB77F7" w:rsidRDefault="00DB77F7">
      <w:pPr>
        <w:rPr>
          <w:rFonts w:ascii="Georgia" w:hAnsi="Georgia" w:cs="Georgia"/>
          <w:color w:val="000000"/>
          <w:sz w:val="24"/>
        </w:rPr>
      </w:pPr>
      <w:r>
        <w:rPr>
          <w:rFonts w:ascii="Georgia" w:hAnsi="Georgia" w:cs="Georgia"/>
          <w:color w:val="000000"/>
          <w:sz w:val="24"/>
        </w:rPr>
        <w:br w:type="page"/>
      </w:r>
    </w:p>
    <w:p w14:paraId="628E3F55" w14:textId="48A090F2" w:rsidR="005A69F6" w:rsidRPr="00757EF8" w:rsidRDefault="00594C61">
      <w:pPr>
        <w:rPr>
          <w:lang w:val="en-US"/>
        </w:rPr>
      </w:pPr>
      <w:r>
        <w:rPr>
          <w:rFonts w:ascii="Georgia" w:hAnsi="Georgia" w:cs="Georgia"/>
          <w:color w:val="000000"/>
          <w:sz w:val="24"/>
        </w:rPr>
        <w:lastRenderedPageBreak/>
        <w:t> ОТЗЫВЫ</w:t>
      </w:r>
    </w:p>
    <w:p w14:paraId="06207AC5" w14:textId="77777777" w:rsidR="005A69F6" w:rsidRDefault="005A69F6"/>
    <w:p w14:paraId="271297B5" w14:textId="77777777" w:rsidR="005A69F6" w:rsidRDefault="005A69F6"/>
    <w:p w14:paraId="0F52C0D1" w14:textId="77777777" w:rsidR="005A69F6" w:rsidRDefault="005A69F6"/>
    <w:sectPr w:rsidR="005A69F6" w:rsidSect="001100C4">
      <w:pgSz w:w="11900" w:h="16840"/>
      <w:pgMar w:top="851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69F6"/>
    <w:rsid w:val="000413AF"/>
    <w:rsid w:val="001100C4"/>
    <w:rsid w:val="001E3EFA"/>
    <w:rsid w:val="003121B6"/>
    <w:rsid w:val="00594C61"/>
    <w:rsid w:val="005A69F6"/>
    <w:rsid w:val="00682AD9"/>
    <w:rsid w:val="006D42E3"/>
    <w:rsid w:val="006D7731"/>
    <w:rsid w:val="00757EF8"/>
    <w:rsid w:val="0088651F"/>
    <w:rsid w:val="00A776D1"/>
    <w:rsid w:val="00B3000B"/>
    <w:rsid w:val="00DB77F7"/>
    <w:rsid w:val="00F75D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C7D15"/>
  <w15:docId w15:val="{D9C87C98-48BE-482F-8D9C-C31F445D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0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82AD9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682AD9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682AD9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682AD9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682AD9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682A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82A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48D29702-D4B2-407D-B497-68037C560AD6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1585</Words>
  <Characters>9036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10600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Анастасія Парнет</cp:lastModifiedBy>
  <cp:revision>8</cp:revision>
  <dcterms:created xsi:type="dcterms:W3CDTF">2017-08-04T13:29:00Z</dcterms:created>
  <dcterms:modified xsi:type="dcterms:W3CDTF">2021-11-21T15:00:00Z</dcterms:modified>
</cp:coreProperties>
</file>